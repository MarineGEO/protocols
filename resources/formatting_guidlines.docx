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21E4C" w14:textId="4D32EC27" w:rsidR="005E735F" w:rsidRDefault="00BB5DAD" w:rsidP="00F91F53">
      <w:pPr>
        <w:pStyle w:val="Title"/>
        <w:spacing w:line="276" w:lineRule="auto"/>
        <w:rPr>
          <w:rFonts w:ascii="Helvetica Neue Light" w:hAnsi="Helvetica Neue Light"/>
          <w:b w:val="0"/>
          <w:bCs w:val="0"/>
          <w:color w:val="000000" w:themeColor="text1"/>
          <w:sz w:val="48"/>
          <w:szCs w:val="48"/>
        </w:rPr>
      </w:pPr>
      <w:ins w:id="0" w:author="Harper, Leah" w:date="2020-06-08T11:19:00Z">
        <w:r w:rsidRPr="00911616">
          <w:rPr>
            <w:rFonts w:ascii="Helvetica Neue Light" w:hAnsi="Helvetica Neue Light"/>
            <w:b w:val="0"/>
            <w:bCs w:val="0"/>
            <w:noProof/>
            <w:color w:val="000000" w:themeColor="text1"/>
          </w:rPr>
          <w:drawing>
            <wp:anchor distT="0" distB="0" distL="114300" distR="114300" simplePos="0" relativeHeight="251659264" behindDoc="0" locked="0" layoutInCell="1" allowOverlap="1" wp14:anchorId="13DA6522" wp14:editId="235007BA">
              <wp:simplePos x="0" y="0"/>
              <wp:positionH relativeFrom="margin">
                <wp:posOffset>235239</wp:posOffset>
              </wp:positionH>
              <wp:positionV relativeFrom="paragraph">
                <wp:posOffset>314</wp:posOffset>
              </wp:positionV>
              <wp:extent cx="5581650" cy="4266565"/>
              <wp:effectExtent l="0" t="0" r="6350" b="635"/>
              <wp:wrapSquare wrapText="bothSides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532" t="3633" r="1283" b="3391"/>
                      <a:stretch/>
                    </pic:blipFill>
                    <pic:spPr bwMode="auto">
                      <a:xfrm>
                        <a:off x="0" y="0"/>
                        <a:ext cx="5581650" cy="426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proofErr w:type="spellStart"/>
      <w:r w:rsidR="005E735F">
        <w:rPr>
          <w:rFonts w:ascii="Helvetica Neue Light" w:hAnsi="Helvetica Neue Light"/>
          <w:b w:val="0"/>
          <w:bCs w:val="0"/>
          <w:color w:val="000000" w:themeColor="text1"/>
          <w:sz w:val="48"/>
          <w:szCs w:val="48"/>
        </w:rPr>
        <w:t>MarineGEO</w:t>
      </w:r>
      <w:proofErr w:type="spellEnd"/>
      <w:r w:rsidR="005E735F">
        <w:rPr>
          <w:rFonts w:ascii="Helvetica Neue Light" w:hAnsi="Helvetica Neue Light"/>
          <w:b w:val="0"/>
          <w:bCs w:val="0"/>
          <w:color w:val="000000" w:themeColor="text1"/>
          <w:sz w:val="48"/>
          <w:szCs w:val="48"/>
        </w:rPr>
        <w:t xml:space="preserve"> Protocol</w:t>
      </w:r>
    </w:p>
    <w:p w14:paraId="51500C95" w14:textId="77777777" w:rsidR="00BB5DAD" w:rsidRDefault="00BB5DAD" w:rsidP="00BB5DAD">
      <w:pPr>
        <w:spacing w:line="276" w:lineRule="auto"/>
        <w:jc w:val="center"/>
        <w:rPr>
          <w:rFonts w:ascii="Helvetica Neue Light" w:hAnsi="Helvetica Neue Light"/>
          <w:color w:val="000000" w:themeColor="text1"/>
          <w:u w:val="single"/>
        </w:rPr>
      </w:pPr>
    </w:p>
    <w:p w14:paraId="2DDDA932" w14:textId="66010CAC" w:rsidR="00BB5DAD" w:rsidRDefault="00BB5DAD" w:rsidP="00BB5DAD">
      <w:pPr>
        <w:spacing w:line="276" w:lineRule="auto"/>
        <w:jc w:val="center"/>
        <w:rPr>
          <w:rFonts w:ascii="Helvetica Neue Light" w:hAnsi="Helvetica Neue Light"/>
          <w:color w:val="000000" w:themeColor="text1"/>
        </w:rPr>
      </w:pPr>
      <w:r w:rsidRPr="00911616">
        <w:rPr>
          <w:rFonts w:ascii="Helvetica Neue Light" w:hAnsi="Helvetica Neue Light"/>
          <w:color w:val="000000" w:themeColor="text1"/>
          <w:u w:val="single"/>
        </w:rPr>
        <w:t>How to cite this work:</w:t>
      </w:r>
      <w:r w:rsidRPr="00911616">
        <w:rPr>
          <w:rFonts w:ascii="Helvetica Neue Light" w:hAnsi="Helvetica Neue Light"/>
          <w:color w:val="000000" w:themeColor="text1"/>
        </w:rPr>
        <w:t xml:space="preserve"> Protocol: </w:t>
      </w:r>
      <w:proofErr w:type="spellStart"/>
      <w:r>
        <w:rPr>
          <w:rFonts w:ascii="Helvetica Neue Light" w:hAnsi="Helvetica Neue Light"/>
          <w:color w:val="000000" w:themeColor="text1"/>
        </w:rPr>
        <w:t>MarineGEO</w:t>
      </w:r>
      <w:proofErr w:type="spellEnd"/>
      <w:r>
        <w:rPr>
          <w:rFonts w:ascii="Helvetica Neue Light" w:hAnsi="Helvetica Neue Light"/>
          <w:color w:val="000000" w:themeColor="text1"/>
        </w:rPr>
        <w:t xml:space="preserve"> Protocol </w:t>
      </w:r>
      <w:r w:rsidRPr="00911616">
        <w:rPr>
          <w:rFonts w:ascii="Helvetica Neue Light" w:hAnsi="Helvetica Neue Light"/>
          <w:color w:val="000000" w:themeColor="text1"/>
        </w:rPr>
        <w:t>(2021)</w:t>
      </w:r>
      <w:r>
        <w:rPr>
          <w:rFonts w:ascii="Helvetica Neue Light" w:hAnsi="Helvetica Neue Light"/>
          <w:color w:val="000000" w:themeColor="text1"/>
        </w:rPr>
        <w:t>.</w:t>
      </w:r>
      <w:r w:rsidRPr="00911616">
        <w:rPr>
          <w:rFonts w:ascii="Helvetica Neue Light" w:hAnsi="Helvetica Neue Light"/>
          <w:color w:val="000000" w:themeColor="text1"/>
        </w:rPr>
        <w:t xml:space="preserve"> </w:t>
      </w:r>
      <w:proofErr w:type="spellStart"/>
      <w:r w:rsidRPr="00911616">
        <w:rPr>
          <w:rFonts w:ascii="Helvetica Neue Light" w:hAnsi="Helvetica Neue Light"/>
          <w:color w:val="000000" w:themeColor="text1"/>
        </w:rPr>
        <w:t>Tennenbaum</w:t>
      </w:r>
      <w:proofErr w:type="spellEnd"/>
      <w:r w:rsidRPr="00911616">
        <w:rPr>
          <w:rFonts w:ascii="Helvetica Neue Light" w:hAnsi="Helvetica Neue Light"/>
          <w:color w:val="000000" w:themeColor="text1"/>
        </w:rPr>
        <w:t xml:space="preserve"> Marine Observatories Network, </w:t>
      </w:r>
      <w:proofErr w:type="spellStart"/>
      <w:r w:rsidRPr="00911616">
        <w:rPr>
          <w:rFonts w:ascii="Helvetica Neue Light" w:hAnsi="Helvetica Neue Light"/>
          <w:color w:val="000000" w:themeColor="text1"/>
        </w:rPr>
        <w:t>MarineGEO</w:t>
      </w:r>
      <w:proofErr w:type="spellEnd"/>
      <w:r w:rsidRPr="00911616">
        <w:rPr>
          <w:rFonts w:ascii="Helvetica Neue Light" w:hAnsi="Helvetica Neue Light"/>
          <w:color w:val="000000" w:themeColor="text1"/>
        </w:rPr>
        <w:t>, Smithsonian Institution.</w:t>
      </w:r>
    </w:p>
    <w:p w14:paraId="5F5F8537" w14:textId="07DFE027" w:rsidR="00F91F53" w:rsidRDefault="00F91F53" w:rsidP="00BB5DAD">
      <w:pPr>
        <w:pStyle w:val="Compact"/>
        <w:spacing w:line="276" w:lineRule="auto"/>
        <w:rPr>
          <w:rFonts w:ascii="Helvetica Neue Light" w:hAnsi="Helvetica Neue Light"/>
          <w:color w:val="000000" w:themeColor="text1"/>
        </w:rPr>
      </w:pPr>
    </w:p>
    <w:p w14:paraId="73F2F7E1" w14:textId="0D4EB81A" w:rsidR="00BB5DAD" w:rsidRDefault="00BB5DAD" w:rsidP="00BB5DAD">
      <w:pPr>
        <w:spacing w:line="276" w:lineRule="auto"/>
        <w:jc w:val="center"/>
        <w:rPr>
          <w:rFonts w:ascii="Helvetica Neue Light" w:hAnsi="Helvetica Neue Light"/>
          <w:color w:val="000000" w:themeColor="text1"/>
          <w:u w:val="single"/>
        </w:rPr>
      </w:pPr>
    </w:p>
    <w:p w14:paraId="14EC54E9" w14:textId="01225021" w:rsidR="005E735F" w:rsidRDefault="00BB5DAD" w:rsidP="00BB5DAD">
      <w:pPr>
        <w:pStyle w:val="Compact"/>
        <w:spacing w:line="276" w:lineRule="auto"/>
        <w:jc w:val="center"/>
        <w:rPr>
          <w:rFonts w:ascii="Helvetica Neue Light" w:hAnsi="Helvetica Neue Light"/>
          <w:color w:val="000000" w:themeColor="text1"/>
        </w:rPr>
      </w:pPr>
      <w:r>
        <w:rPr>
          <w:rFonts w:ascii="Helvetica Neue Light" w:hAnsi="Helvetica Neue Light"/>
          <w:noProof/>
          <w:color w:val="000000" w:themeColor="text1"/>
        </w:rPr>
        <w:drawing>
          <wp:inline distT="0" distB="0" distL="0" distR="0" wp14:anchorId="1C68C14E" wp14:editId="0F34572D">
            <wp:extent cx="2766350" cy="1204662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621" cy="12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8980" w14:textId="77777777" w:rsidR="00E53BBC" w:rsidRPr="00E53BBC" w:rsidRDefault="00E53BBC" w:rsidP="00E53BBC">
      <w:pPr>
        <w:pStyle w:val="Compact"/>
        <w:spacing w:line="276" w:lineRule="auto"/>
        <w:rPr>
          <w:rFonts w:ascii="Helvetica Neue Light" w:hAnsi="Helvetica Neue Light"/>
          <w:color w:val="000000" w:themeColor="text1"/>
        </w:rPr>
      </w:pPr>
    </w:p>
    <w:p w14:paraId="00F43A50" w14:textId="27A928AC" w:rsidR="009B42AC" w:rsidRDefault="005E735F" w:rsidP="009B42AC">
      <w:pPr>
        <w:pStyle w:val="Compact"/>
        <w:spacing w:line="276" w:lineRule="auto"/>
        <w:rPr>
          <w:rFonts w:ascii="Helvetica Neue Light" w:hAnsi="Helvetica Neue Light"/>
          <w:color w:val="000000" w:themeColor="text1"/>
        </w:rPr>
      </w:pPr>
      <w:ins w:id="1" w:author="Harper, Leah" w:date="2020-06-08T11:19:00Z">
        <w:r w:rsidRPr="00911616">
          <w:rPr>
            <w:rFonts w:ascii="Helvetica Neue Light" w:hAnsi="Helvetica Neue Light"/>
            <w:noProof/>
            <w:color w:val="000000" w:themeColor="text1"/>
          </w:rPr>
          <w:lastRenderedPageBreak/>
          <w:drawing>
            <wp:anchor distT="0" distB="0" distL="114300" distR="114300" simplePos="0" relativeHeight="251663360" behindDoc="0" locked="0" layoutInCell="1" allowOverlap="1" wp14:anchorId="0DF7FF6F" wp14:editId="7E0F0FCD">
              <wp:simplePos x="0" y="0"/>
              <wp:positionH relativeFrom="margin">
                <wp:align>center</wp:align>
              </wp:positionH>
              <wp:positionV relativeFrom="paragraph">
                <wp:posOffset>205105</wp:posOffset>
              </wp:positionV>
              <wp:extent cx="5581650" cy="4266565"/>
              <wp:effectExtent l="0" t="0" r="6350" b="635"/>
              <wp:wrapSquare wrapText="bothSides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7532" t="3633" r="1283" b="3391"/>
                      <a:stretch/>
                    </pic:blipFill>
                    <pic:spPr bwMode="auto">
                      <a:xfrm>
                        <a:off x="0" y="0"/>
                        <a:ext cx="5581650" cy="426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7338B2E6" w14:textId="77777777" w:rsidR="009B42AC" w:rsidRPr="00A25179" w:rsidRDefault="009B42AC" w:rsidP="009B42AC">
      <w:pPr>
        <w:pStyle w:val="Title"/>
        <w:spacing w:line="276" w:lineRule="auto"/>
        <w:rPr>
          <w:rFonts w:ascii="Helvetica Neue Light" w:hAnsi="Helvetica Neue Light"/>
          <w:b w:val="0"/>
          <w:bCs w:val="0"/>
          <w:color w:val="000000" w:themeColor="text1"/>
          <w:sz w:val="48"/>
          <w:szCs w:val="48"/>
        </w:rPr>
      </w:pPr>
      <w:r w:rsidRPr="00A25179">
        <w:rPr>
          <w:rFonts w:ascii="Helvetica Neue Light" w:hAnsi="Helvetica Neue Light"/>
          <w:b w:val="0"/>
          <w:bCs w:val="0"/>
          <w:color w:val="000000" w:themeColor="text1"/>
          <w:sz w:val="48"/>
          <w:szCs w:val="48"/>
        </w:rPr>
        <w:t xml:space="preserve">Benthic </w:t>
      </w:r>
      <w:proofErr w:type="spellStart"/>
      <w:r w:rsidRPr="00A25179">
        <w:rPr>
          <w:rFonts w:ascii="Helvetica Neue Light" w:hAnsi="Helvetica Neue Light"/>
          <w:b w:val="0"/>
          <w:bCs w:val="0"/>
          <w:color w:val="000000" w:themeColor="text1"/>
          <w:sz w:val="48"/>
          <w:szCs w:val="48"/>
        </w:rPr>
        <w:t>Photoquadrats</w:t>
      </w:r>
      <w:proofErr w:type="spellEnd"/>
    </w:p>
    <w:p w14:paraId="61340B94" w14:textId="77777777" w:rsidR="009B42AC" w:rsidRPr="00911616" w:rsidRDefault="00E104A2" w:rsidP="009B42AC">
      <w:pPr>
        <w:pStyle w:val="Compact"/>
        <w:spacing w:line="276" w:lineRule="auto"/>
        <w:rPr>
          <w:rFonts w:ascii="Helvetica Neue Light" w:hAnsi="Helvetica Neue Light"/>
          <w:color w:val="000000" w:themeColor="text1"/>
        </w:rPr>
      </w:pPr>
      <w:r w:rsidRPr="00E104A2">
        <w:rPr>
          <w:rFonts w:ascii="Helvetica Neue Light" w:hAnsi="Helvetica Neue Light"/>
          <w:noProof/>
          <w:color w:val="000000" w:themeColor="text1"/>
        </w:rPr>
        <w:pict w14:anchorId="24AD0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85pt;height:1.5pt;mso-width-percent:0;mso-height-percent:0;mso-width-percent:0;mso-height-percent:0" o:hrpct="0" o:hralign="center" o:hr="t">
            <v:imagedata r:id="rId8" o:title="Default Line"/>
          </v:shape>
        </w:pict>
      </w:r>
    </w:p>
    <w:p w14:paraId="1B6A2ED1" w14:textId="77777777" w:rsidR="005E735F" w:rsidRPr="00911616" w:rsidRDefault="005E735F" w:rsidP="005E735F">
      <w:pPr>
        <w:spacing w:line="276" w:lineRule="auto"/>
        <w:rPr>
          <w:rFonts w:ascii="Helvetica Neue Light" w:hAnsi="Helvetica Neue Light"/>
          <w:color w:val="000000" w:themeColor="text1"/>
        </w:rPr>
      </w:pPr>
    </w:p>
    <w:p w14:paraId="5392B688" w14:textId="77777777" w:rsidR="005E735F" w:rsidRPr="00911616" w:rsidRDefault="005E735F" w:rsidP="005E735F">
      <w:pPr>
        <w:pStyle w:val="Compact"/>
        <w:spacing w:line="276" w:lineRule="auto"/>
        <w:jc w:val="center"/>
        <w:rPr>
          <w:rFonts w:ascii="Helvetica Neue Light" w:hAnsi="Helvetica Neue Light"/>
          <w:color w:val="000000" w:themeColor="text1"/>
        </w:rPr>
      </w:pPr>
      <w:r w:rsidRPr="00911616">
        <w:rPr>
          <w:rFonts w:ascii="Helvetica Neue Light" w:hAnsi="Helvetica Neue Light"/>
          <w:noProof/>
          <w:color w:val="000000" w:themeColor="text1"/>
        </w:rPr>
        <w:drawing>
          <wp:inline distT="0" distB="0" distL="0" distR="0" wp14:anchorId="22DE1A72" wp14:editId="631EE84B">
            <wp:extent cx="2695551" cy="11738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20" cy="11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65DC" w14:textId="77777777" w:rsidR="009B42AC" w:rsidRDefault="009B42AC" w:rsidP="009B42AC">
      <w:pPr>
        <w:spacing w:line="276" w:lineRule="auto"/>
        <w:rPr>
          <w:rFonts w:ascii="Helvetica Neue Light" w:hAnsi="Helvetica Neue Light"/>
          <w:color w:val="000000" w:themeColor="text1"/>
          <w:u w:val="single"/>
        </w:rPr>
      </w:pPr>
    </w:p>
    <w:p w14:paraId="29399CF3" w14:textId="5F548DA9" w:rsidR="009B42AC" w:rsidRPr="00911616" w:rsidRDefault="009B42AC" w:rsidP="009B42AC">
      <w:pPr>
        <w:spacing w:line="276" w:lineRule="auto"/>
        <w:jc w:val="center"/>
        <w:rPr>
          <w:rFonts w:ascii="Helvetica Neue Light" w:hAnsi="Helvetica Neue Light"/>
          <w:color w:val="000000" w:themeColor="text1"/>
        </w:rPr>
      </w:pPr>
      <w:r w:rsidRPr="00911616">
        <w:rPr>
          <w:rFonts w:ascii="Helvetica Neue Light" w:hAnsi="Helvetica Neue Light"/>
          <w:color w:val="000000" w:themeColor="text1"/>
          <w:u w:val="single"/>
        </w:rPr>
        <w:t>How to cite this work:</w:t>
      </w:r>
      <w:r w:rsidRPr="00911616">
        <w:rPr>
          <w:rFonts w:ascii="Helvetica Neue Light" w:hAnsi="Helvetica Neue Light"/>
          <w:color w:val="000000" w:themeColor="text1"/>
        </w:rPr>
        <w:t xml:space="preserve"> Protocol: Benthic </w:t>
      </w:r>
      <w:proofErr w:type="spellStart"/>
      <w:r w:rsidRPr="00911616">
        <w:rPr>
          <w:rFonts w:ascii="Helvetica Neue Light" w:hAnsi="Helvetica Neue Light"/>
          <w:color w:val="000000" w:themeColor="text1"/>
        </w:rPr>
        <w:t>Photoquadrats</w:t>
      </w:r>
      <w:proofErr w:type="spellEnd"/>
      <w:r w:rsidRPr="00911616">
        <w:rPr>
          <w:rFonts w:ascii="Helvetica Neue Light" w:hAnsi="Helvetica Neue Light"/>
          <w:color w:val="000000" w:themeColor="text1"/>
        </w:rPr>
        <w:t xml:space="preserve"> (2021)</w:t>
      </w:r>
      <w:r>
        <w:rPr>
          <w:rFonts w:ascii="Helvetica Neue Light" w:hAnsi="Helvetica Neue Light"/>
          <w:color w:val="000000" w:themeColor="text1"/>
        </w:rPr>
        <w:t>.</w:t>
      </w:r>
      <w:r w:rsidRPr="00911616">
        <w:rPr>
          <w:rFonts w:ascii="Helvetica Neue Light" w:hAnsi="Helvetica Neue Light"/>
          <w:color w:val="000000" w:themeColor="text1"/>
        </w:rPr>
        <w:t xml:space="preserve"> </w:t>
      </w:r>
      <w:proofErr w:type="spellStart"/>
      <w:r w:rsidRPr="00911616">
        <w:rPr>
          <w:rFonts w:ascii="Helvetica Neue Light" w:hAnsi="Helvetica Neue Light"/>
          <w:color w:val="000000" w:themeColor="text1"/>
        </w:rPr>
        <w:t>Tennenbaum</w:t>
      </w:r>
      <w:proofErr w:type="spellEnd"/>
      <w:r w:rsidRPr="00911616">
        <w:rPr>
          <w:rFonts w:ascii="Helvetica Neue Light" w:hAnsi="Helvetica Neue Light"/>
          <w:color w:val="000000" w:themeColor="text1"/>
        </w:rPr>
        <w:t xml:space="preserve"> Marine Observatories Network, </w:t>
      </w:r>
      <w:proofErr w:type="spellStart"/>
      <w:r w:rsidRPr="00911616">
        <w:rPr>
          <w:rFonts w:ascii="Helvetica Neue Light" w:hAnsi="Helvetica Neue Light"/>
          <w:color w:val="000000" w:themeColor="text1"/>
        </w:rPr>
        <w:t>MarineGEO</w:t>
      </w:r>
      <w:proofErr w:type="spellEnd"/>
      <w:r w:rsidRPr="00911616">
        <w:rPr>
          <w:rFonts w:ascii="Helvetica Neue Light" w:hAnsi="Helvetica Neue Light"/>
          <w:color w:val="000000" w:themeColor="text1"/>
        </w:rPr>
        <w:t>, Smithsonian Institution.</w:t>
      </w:r>
    </w:p>
    <w:p w14:paraId="538EA6DD" w14:textId="2246ECBF" w:rsidR="005E735F" w:rsidRDefault="005E735F"/>
    <w:p w14:paraId="29774310" w14:textId="77777777" w:rsidR="009B42AC" w:rsidRDefault="009B42AC">
      <w:pPr>
        <w:rPr>
          <w:b/>
          <w:bCs/>
        </w:rPr>
      </w:pPr>
      <w:r>
        <w:rPr>
          <w:b/>
          <w:bCs/>
        </w:rPr>
        <w:br w:type="page"/>
      </w:r>
    </w:p>
    <w:p w14:paraId="64742B0D" w14:textId="78CE9D58" w:rsidR="005E735F" w:rsidRPr="00BB5DAD" w:rsidRDefault="00BB5DAD">
      <w:pPr>
        <w:rPr>
          <w:b/>
          <w:bCs/>
        </w:rPr>
      </w:pPr>
      <w:r w:rsidRPr="00BB5DAD">
        <w:rPr>
          <w:b/>
          <w:bCs/>
        </w:rPr>
        <w:lastRenderedPageBreak/>
        <w:t>Formatting Guidelines:</w:t>
      </w:r>
    </w:p>
    <w:p w14:paraId="127BEFBB" w14:textId="77777777" w:rsidR="00BB5DAD" w:rsidRDefault="00BB5DAD"/>
    <w:p w14:paraId="7B9C31AE" w14:textId="66E8F7EB" w:rsidR="004B314B" w:rsidRDefault="00A634F3">
      <w:r>
        <w:t xml:space="preserve">Font: Helvetica Neue </w:t>
      </w:r>
      <w:r w:rsidR="005E735F">
        <w:t>(Light)</w:t>
      </w:r>
    </w:p>
    <w:p w14:paraId="2A4BDBD2" w14:textId="5159E3FF" w:rsidR="00A634F3" w:rsidRDefault="00A634F3">
      <w:r>
        <w:t>Color: black</w:t>
      </w:r>
    </w:p>
    <w:p w14:paraId="24AD592D" w14:textId="2423026D" w:rsidR="00A634F3" w:rsidRDefault="00A634F3"/>
    <w:p w14:paraId="6E20CA30" w14:textId="371856FC" w:rsidR="00A634F3" w:rsidRDefault="00A634F3">
      <w:r>
        <w:t>Text size:</w:t>
      </w:r>
    </w:p>
    <w:p w14:paraId="3CA5225C" w14:textId="1B27EB28" w:rsidR="00A634F3" w:rsidRDefault="00A634F3">
      <w:r>
        <w:t xml:space="preserve">Title: </w:t>
      </w:r>
      <w:r w:rsidR="005E735F">
        <w:t>24</w:t>
      </w:r>
    </w:p>
    <w:p w14:paraId="5EABACC6" w14:textId="77CEFEA5" w:rsidR="00A634F3" w:rsidRDefault="00A634F3">
      <w:r>
        <w:t>Headings: 13</w:t>
      </w:r>
    </w:p>
    <w:p w14:paraId="7600366A" w14:textId="0C84CBDC" w:rsidR="00A634F3" w:rsidRDefault="00A634F3">
      <w:r>
        <w:t>Body: 11</w:t>
      </w:r>
    </w:p>
    <w:p w14:paraId="5B9BAE72" w14:textId="7E803BBA" w:rsidR="00A634F3" w:rsidRDefault="00A634F3"/>
    <w:p w14:paraId="28B99B01" w14:textId="48C56445" w:rsidR="00A634F3" w:rsidRDefault="00A634F3">
      <w:r>
        <w:t>Line spacing: 1.1</w:t>
      </w:r>
      <w:r w:rsidR="005E735F">
        <w:t>5</w:t>
      </w:r>
    </w:p>
    <w:p w14:paraId="1681DFF6" w14:textId="3AF52908" w:rsidR="005E735F" w:rsidRDefault="005E735F">
      <w:r>
        <w:t>All other settings: 0</w:t>
      </w:r>
    </w:p>
    <w:p w14:paraId="1880597D" w14:textId="3695B7D1" w:rsidR="00A634F3" w:rsidRDefault="00A634F3">
      <w:r>
        <w:t xml:space="preserve"> </w:t>
      </w:r>
    </w:p>
    <w:sectPr w:rsidR="00A634F3" w:rsidSect="0022304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BB6F1" w14:textId="77777777" w:rsidR="00E104A2" w:rsidRDefault="00E104A2" w:rsidP="00F91F53">
      <w:r>
        <w:separator/>
      </w:r>
    </w:p>
  </w:endnote>
  <w:endnote w:type="continuationSeparator" w:id="0">
    <w:p w14:paraId="4D7B0F97" w14:textId="77777777" w:rsidR="00E104A2" w:rsidRDefault="00E104A2" w:rsidP="00F91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﷽﷽﷽﷽﷽﷽﷽﷽va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0FD86" w14:textId="5ACE3E8F" w:rsidR="00F91F53" w:rsidRDefault="00F91F53" w:rsidP="00F91F5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0C72BC" w14:textId="77777777" w:rsidR="00E104A2" w:rsidRDefault="00E104A2" w:rsidP="00F91F53">
      <w:r>
        <w:separator/>
      </w:r>
    </w:p>
  </w:footnote>
  <w:footnote w:type="continuationSeparator" w:id="0">
    <w:p w14:paraId="727E75D6" w14:textId="77777777" w:rsidR="00E104A2" w:rsidRDefault="00E104A2" w:rsidP="00F91F53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rper, Leah">
    <w15:presenceInfo w15:providerId="AD" w15:userId="S::HarperL@SI.EDU::edaa5a5a-3f51-4ed7-83e2-ed54d36cf9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F3"/>
    <w:rsid w:val="000057AF"/>
    <w:rsid w:val="00115CB1"/>
    <w:rsid w:val="001E4F06"/>
    <w:rsid w:val="0022304B"/>
    <w:rsid w:val="0028127C"/>
    <w:rsid w:val="002A54B3"/>
    <w:rsid w:val="0038499A"/>
    <w:rsid w:val="00447D39"/>
    <w:rsid w:val="00462935"/>
    <w:rsid w:val="004B314B"/>
    <w:rsid w:val="004B4166"/>
    <w:rsid w:val="004C40BF"/>
    <w:rsid w:val="005E735F"/>
    <w:rsid w:val="007A3B1B"/>
    <w:rsid w:val="00826391"/>
    <w:rsid w:val="00866714"/>
    <w:rsid w:val="009551A5"/>
    <w:rsid w:val="009721F6"/>
    <w:rsid w:val="009B42AC"/>
    <w:rsid w:val="00A634F3"/>
    <w:rsid w:val="00B84BD6"/>
    <w:rsid w:val="00BB5DAD"/>
    <w:rsid w:val="00C425C1"/>
    <w:rsid w:val="00E104A2"/>
    <w:rsid w:val="00E53BBC"/>
    <w:rsid w:val="00F91F53"/>
    <w:rsid w:val="00F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F728"/>
  <w14:defaultImageDpi w14:val="32767"/>
  <w15:chartTrackingRefBased/>
  <w15:docId w15:val="{6A36CEBD-CA28-AC4B-BF5C-7A326ECC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5E735F"/>
    <w:pPr>
      <w:spacing w:before="180" w:after="180"/>
    </w:pPr>
  </w:style>
  <w:style w:type="paragraph" w:customStyle="1" w:styleId="Compact">
    <w:name w:val="Compact"/>
    <w:basedOn w:val="BodyText"/>
    <w:qFormat/>
    <w:rsid w:val="005E735F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5E735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5E735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5E73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735F"/>
  </w:style>
  <w:style w:type="paragraph" w:styleId="Header">
    <w:name w:val="header"/>
    <w:basedOn w:val="Normal"/>
    <w:link w:val="HeaderChar"/>
    <w:uiPriority w:val="99"/>
    <w:unhideWhenUsed/>
    <w:rsid w:val="00F91F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F53"/>
  </w:style>
  <w:style w:type="paragraph" w:styleId="Footer">
    <w:name w:val="footer"/>
    <w:basedOn w:val="Normal"/>
    <w:link w:val="FooterChar"/>
    <w:uiPriority w:val="99"/>
    <w:unhideWhenUsed/>
    <w:rsid w:val="00F91F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Jaxine Wolfe</dc:creator>
  <cp:keywords/>
  <dc:description/>
  <cp:lastModifiedBy>Jaxine Wolfe</cp:lastModifiedBy>
  <cp:revision>4</cp:revision>
  <dcterms:created xsi:type="dcterms:W3CDTF">2021-01-21T01:54:00Z</dcterms:created>
  <dcterms:modified xsi:type="dcterms:W3CDTF">2021-01-21T02:48:00Z</dcterms:modified>
</cp:coreProperties>
</file>