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D30F8" w14:textId="60C4268C" w:rsidR="006A4531" w:rsidRPr="00270E57" w:rsidRDefault="00F92C96" w:rsidP="006A4531">
      <w:pPr>
        <w:pStyle w:val="Title"/>
        <w:rPr>
          <w:rFonts w:ascii="Arial" w:hAnsi="Arial" w:cs="Arial"/>
          <w:b w:val="0"/>
          <w:bCs w:val="0"/>
          <w:color w:val="000000" w:themeColor="text1"/>
          <w:sz w:val="48"/>
          <w:szCs w:val="48"/>
        </w:rPr>
      </w:pPr>
      <w:r>
        <w:rPr>
          <w:rFonts w:ascii="Arial" w:hAnsi="Arial" w:cs="Arial"/>
          <w:b w:val="0"/>
          <w:bCs w:val="0"/>
          <w:color w:val="000000" w:themeColor="text1"/>
          <w:sz w:val="48"/>
          <w:szCs w:val="48"/>
        </w:rPr>
        <w:t xml:space="preserve">MarineGEO </w:t>
      </w:r>
      <w:r w:rsidR="00A840E7" w:rsidRPr="00270E57">
        <w:rPr>
          <w:rFonts w:ascii="Arial" w:hAnsi="Arial" w:cs="Arial"/>
          <w:b w:val="0"/>
          <w:bCs w:val="0"/>
          <w:color w:val="000000" w:themeColor="text1"/>
          <w:sz w:val="48"/>
          <w:szCs w:val="48"/>
        </w:rPr>
        <w:t>Benthic Photoquadrats</w:t>
      </w:r>
      <w:r>
        <w:rPr>
          <w:rFonts w:ascii="Arial" w:hAnsi="Arial" w:cs="Arial"/>
          <w:b w:val="0"/>
          <w:bCs w:val="0"/>
          <w:color w:val="000000" w:themeColor="text1"/>
          <w:sz w:val="48"/>
          <w:szCs w:val="48"/>
        </w:rPr>
        <w:t xml:space="preserve"> Protocol</w:t>
      </w:r>
    </w:p>
    <w:p w14:paraId="7C0C5908" w14:textId="6C27D600" w:rsidR="006A4531" w:rsidRPr="00270E57" w:rsidRDefault="00F92C96" w:rsidP="006A4531">
      <w:pPr>
        <w:pStyle w:val="Compact"/>
        <w:rPr>
          <w:rFonts w:ascii="Arial" w:hAnsi="Arial" w:cs="Arial"/>
        </w:rPr>
      </w:pPr>
      <w:r>
        <w:rPr>
          <w:rFonts w:ascii="Arial" w:hAnsi="Arial" w:cs="Arial"/>
          <w:noProof/>
        </w:rPr>
        <w:pict w14:anchorId="00C07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85pt;height:1.5pt;mso-width-percent:0;mso-height-percent:0;mso-width-percent:0;mso-height-percent:0" o:hrpct="0" o:hralign="center" o:hr="t">
            <v:imagedata r:id="rId7" o:title="Default Line"/>
          </v:shape>
        </w:pict>
      </w:r>
    </w:p>
    <w:p w14:paraId="722921E4" w14:textId="0D2031E7" w:rsidR="006D2771" w:rsidRPr="00270E57" w:rsidRDefault="00F92C96" w:rsidP="006A4531">
      <w:pPr>
        <w:pStyle w:val="Compact"/>
        <w:rPr>
          <w:rFonts w:ascii="Arial" w:hAnsi="Arial" w:cs="Arial"/>
        </w:rPr>
      </w:pPr>
      <w:ins w:id="0" w:author="Harper, Leah" w:date="2020-06-08T11:19:00Z">
        <w:r w:rsidRPr="00270E57">
          <w:rPr>
            <w:rFonts w:ascii="Arial" w:hAnsi="Arial" w:cs="Arial"/>
            <w:noProof/>
          </w:rPr>
          <w:drawing>
            <wp:anchor distT="0" distB="0" distL="114300" distR="114300" simplePos="0" relativeHeight="251659264" behindDoc="0" locked="0" layoutInCell="1" allowOverlap="1" wp14:anchorId="4BB499AE" wp14:editId="79B7E122">
              <wp:simplePos x="0" y="0"/>
              <wp:positionH relativeFrom="margin">
                <wp:posOffset>430306</wp:posOffset>
              </wp:positionH>
              <wp:positionV relativeFrom="paragraph">
                <wp:posOffset>203200</wp:posOffset>
              </wp:positionV>
              <wp:extent cx="4995545" cy="38188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32" t="3633" r="1283" b="3391"/>
                      <a:stretch/>
                    </pic:blipFill>
                    <pic:spPr bwMode="auto">
                      <a:xfrm>
                        <a:off x="0" y="0"/>
                        <a:ext cx="4995545" cy="38188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ins>
    </w:p>
    <w:p w14:paraId="7F88BE49" w14:textId="77777777" w:rsidR="00F92C96" w:rsidRPr="00F92C96" w:rsidRDefault="00F92C96" w:rsidP="00F92C96">
      <w:pPr>
        <w:pStyle w:val="BodyText"/>
      </w:pPr>
    </w:p>
    <w:p w14:paraId="7BCF9215" w14:textId="1E44D1BC" w:rsidR="00270E57" w:rsidRDefault="0072534C" w:rsidP="00F92C96">
      <w:pPr>
        <w:pStyle w:val="FirstParagraph"/>
        <w:rPr>
          <w:rFonts w:ascii="Arial" w:hAnsi="Arial" w:cs="Arial"/>
          <w:sz w:val="22"/>
          <w:szCs w:val="22"/>
        </w:rPr>
      </w:pPr>
      <w:r w:rsidRPr="00270E57">
        <w:rPr>
          <w:rFonts w:ascii="Arial" w:hAnsi="Arial" w:cs="Arial"/>
          <w:sz w:val="22"/>
          <w:szCs w:val="22"/>
          <w:u w:val="single"/>
        </w:rPr>
        <w:t>How to cite this work:</w:t>
      </w:r>
      <w:r w:rsidRPr="00270E57">
        <w:rPr>
          <w:rFonts w:ascii="Arial" w:hAnsi="Arial" w:cs="Arial"/>
          <w:sz w:val="22"/>
          <w:szCs w:val="22"/>
        </w:rPr>
        <w:t xml:space="preserve"> </w:t>
      </w:r>
      <w:r w:rsidR="00F92C96">
        <w:rPr>
          <w:rFonts w:ascii="Arial" w:hAnsi="Arial" w:cs="Arial"/>
          <w:sz w:val="22"/>
          <w:szCs w:val="22"/>
        </w:rPr>
        <w:t>MarineGEO Benthic</w:t>
      </w:r>
      <w:r w:rsidR="006D2771" w:rsidRPr="00270E57">
        <w:rPr>
          <w:rFonts w:ascii="Arial" w:hAnsi="Arial" w:cs="Arial"/>
          <w:sz w:val="22"/>
          <w:szCs w:val="22"/>
        </w:rPr>
        <w:t xml:space="preserve"> Photoquadrats</w:t>
      </w:r>
      <w:r w:rsidR="00F92C96">
        <w:rPr>
          <w:rFonts w:ascii="Arial" w:hAnsi="Arial" w:cs="Arial"/>
          <w:sz w:val="22"/>
          <w:szCs w:val="22"/>
        </w:rPr>
        <w:t xml:space="preserve"> Protocol</w:t>
      </w:r>
      <w:r w:rsidR="0035444E" w:rsidRPr="00270E57">
        <w:rPr>
          <w:rFonts w:ascii="Arial" w:hAnsi="Arial" w:cs="Arial"/>
          <w:sz w:val="22"/>
          <w:szCs w:val="22"/>
        </w:rPr>
        <w:t>. (202</w:t>
      </w:r>
      <w:r w:rsidR="00E12F53" w:rsidRPr="00270E57">
        <w:rPr>
          <w:rFonts w:ascii="Arial" w:hAnsi="Arial" w:cs="Arial"/>
          <w:sz w:val="22"/>
          <w:szCs w:val="22"/>
        </w:rPr>
        <w:t>1</w:t>
      </w:r>
      <w:r w:rsidR="0035444E" w:rsidRPr="00270E57">
        <w:rPr>
          <w:rFonts w:ascii="Arial" w:hAnsi="Arial" w:cs="Arial"/>
          <w:sz w:val="22"/>
          <w:szCs w:val="22"/>
        </w:rPr>
        <w:t xml:space="preserve">) </w:t>
      </w:r>
      <w:r w:rsidR="00F92C96">
        <w:rPr>
          <w:rFonts w:ascii="Arial" w:hAnsi="Arial" w:cs="Arial"/>
          <w:sz w:val="22"/>
          <w:szCs w:val="22"/>
        </w:rPr>
        <w:t xml:space="preserve">Harper, Leah, </w:t>
      </w:r>
      <w:r w:rsidR="0035444E" w:rsidRPr="00270E57">
        <w:rPr>
          <w:rFonts w:ascii="Arial" w:hAnsi="Arial" w:cs="Arial"/>
          <w:sz w:val="22"/>
          <w:szCs w:val="22"/>
        </w:rPr>
        <w:t>Tennenbaum Marine Observatories Network, MarineGEO, Smithsonian Institution.</w:t>
      </w:r>
      <w:r w:rsidR="00F92C96">
        <w:rPr>
          <w:rFonts w:ascii="Arial" w:hAnsi="Arial" w:cs="Arial"/>
          <w:sz w:val="22"/>
          <w:szCs w:val="22"/>
        </w:rPr>
        <w:t xml:space="preserve"> </w:t>
      </w:r>
      <w:r w:rsidR="00F92C96" w:rsidRPr="00F92C96">
        <w:rPr>
          <w:rFonts w:ascii="Arial" w:hAnsi="Arial" w:cs="Arial"/>
          <w:sz w:val="22"/>
          <w:szCs w:val="22"/>
        </w:rPr>
        <w:t>https://doi.org/10.25573/serc.14717823</w:t>
      </w:r>
    </w:p>
    <w:p w14:paraId="512EE0DA" w14:textId="77777777" w:rsidR="00F92C96" w:rsidRPr="00F92C96" w:rsidRDefault="00F92C96" w:rsidP="00F92C96">
      <w:pPr>
        <w:pStyle w:val="BodyText"/>
      </w:pPr>
    </w:p>
    <w:p w14:paraId="0141F26B" w14:textId="77777777" w:rsidR="0097352D" w:rsidRPr="00270E57" w:rsidRDefault="0072534C" w:rsidP="0072534C">
      <w:pPr>
        <w:pStyle w:val="Compact"/>
        <w:jc w:val="center"/>
        <w:rPr>
          <w:rFonts w:ascii="Arial" w:hAnsi="Arial" w:cs="Arial"/>
        </w:rPr>
      </w:pPr>
      <w:r w:rsidRPr="00270E57">
        <w:rPr>
          <w:rFonts w:ascii="Arial" w:hAnsi="Arial" w:cs="Arial"/>
          <w:noProof/>
        </w:rPr>
        <w:drawing>
          <wp:inline distT="0" distB="0" distL="0" distR="0" wp14:anchorId="326A7AC3" wp14:editId="39F44D4D">
            <wp:extent cx="3412836" cy="148618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46197" cy="1500716"/>
                    </a:xfrm>
                    <a:prstGeom prst="rect">
                      <a:avLst/>
                    </a:prstGeom>
                  </pic:spPr>
                </pic:pic>
              </a:graphicData>
            </a:graphic>
          </wp:inline>
        </w:drawing>
      </w:r>
    </w:p>
    <w:p w14:paraId="59FDB422" w14:textId="2A6BAEE9" w:rsidR="0072534C" w:rsidRPr="00270E57" w:rsidRDefault="00F92C96" w:rsidP="004674CF">
      <w:pPr>
        <w:spacing w:after="0"/>
        <w:rPr>
          <w:rFonts w:ascii="Arial" w:hAnsi="Arial" w:cs="Arial"/>
        </w:rPr>
      </w:pPr>
      <w:r>
        <w:rPr>
          <w:rFonts w:ascii="Arial" w:hAnsi="Arial" w:cs="Arial"/>
          <w:noProof/>
        </w:rPr>
        <w:lastRenderedPageBreak/>
        <w:pict w14:anchorId="0021F026">
          <v:shape id="_x0000_i1026" type="#_x0000_t75" alt="" style="width:467.85pt;height:1.5pt;mso-width-percent:0;mso-height-percent:0;mso-width-percent:0;mso-height-percent:0" o:hrpct="0" o:hralign="center" o:hr="t">
            <v:imagedata r:id="rId7" o:title="Default Line"/>
          </v:shape>
        </w:pict>
      </w:r>
    </w:p>
    <w:p w14:paraId="74F45E35" w14:textId="77777777" w:rsidR="0097352D" w:rsidRPr="00270E57" w:rsidRDefault="0035444E" w:rsidP="004674CF">
      <w:pPr>
        <w:pStyle w:val="Heading2"/>
        <w:spacing w:before="0"/>
        <w:rPr>
          <w:rFonts w:ascii="Arial" w:hAnsi="Arial" w:cs="Arial"/>
          <w:b w:val="0"/>
          <w:bCs w:val="0"/>
          <w:color w:val="000000" w:themeColor="text1"/>
        </w:rPr>
      </w:pPr>
      <w:bookmarkStart w:id="1" w:name="introduction"/>
      <w:r w:rsidRPr="00270E57">
        <w:rPr>
          <w:rFonts w:ascii="Arial" w:hAnsi="Arial" w:cs="Arial"/>
          <w:b w:val="0"/>
          <w:bCs w:val="0"/>
          <w:color w:val="000000" w:themeColor="text1"/>
        </w:rPr>
        <w:t>Introduction</w:t>
      </w:r>
      <w:bookmarkEnd w:id="1"/>
    </w:p>
    <w:p w14:paraId="04E9CAA7" w14:textId="77777777" w:rsidR="00E12F53" w:rsidRPr="00270E57" w:rsidRDefault="00E12F53" w:rsidP="00E12F53">
      <w:pPr>
        <w:spacing w:after="0" w:line="276" w:lineRule="auto"/>
        <w:rPr>
          <w:rFonts w:ascii="Arial" w:hAnsi="Arial" w:cs="Arial"/>
          <w:sz w:val="22"/>
          <w:szCs w:val="22"/>
        </w:rPr>
      </w:pPr>
    </w:p>
    <w:p w14:paraId="18306D83" w14:textId="1AECAE5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The relative space occupied by sessile animals and seaweeds on the seabed is measured as benthic cover, which provides data on community composition</w:t>
      </w:r>
      <w:r w:rsidR="008E63E6" w:rsidRPr="00270E57">
        <w:rPr>
          <w:rFonts w:ascii="Arial" w:hAnsi="Arial" w:cs="Arial"/>
          <w:sz w:val="22"/>
          <w:szCs w:val="22"/>
        </w:rPr>
        <w:t xml:space="preserve">, </w:t>
      </w:r>
      <w:r w:rsidRPr="00270E57">
        <w:rPr>
          <w:rFonts w:ascii="Arial" w:hAnsi="Arial" w:cs="Arial"/>
          <w:sz w:val="22"/>
          <w:szCs w:val="22"/>
        </w:rPr>
        <w:t>diversity</w:t>
      </w:r>
      <w:r w:rsidR="008E63E6" w:rsidRPr="00270E57">
        <w:rPr>
          <w:rFonts w:ascii="Arial" w:hAnsi="Arial" w:cs="Arial"/>
          <w:sz w:val="22"/>
          <w:szCs w:val="22"/>
        </w:rPr>
        <w:t>, and distribution of habitat-forming foundation species</w:t>
      </w:r>
      <w:r w:rsidRPr="00270E57">
        <w:rPr>
          <w:rFonts w:ascii="Arial" w:hAnsi="Arial" w:cs="Arial"/>
          <w:sz w:val="22"/>
          <w:szCs w:val="22"/>
        </w:rPr>
        <w:t>.  To quantify benthic cover, we record photoquadrats in situ in a standardized format, and use image processing to calculate the percent cover of each organism and substrate type.</w:t>
      </w:r>
    </w:p>
    <w:p w14:paraId="3F30F0CD" w14:textId="77777777" w:rsidR="00E12F53" w:rsidRPr="00270E57" w:rsidRDefault="00E12F53" w:rsidP="00E12F53">
      <w:pPr>
        <w:spacing w:after="0" w:line="276" w:lineRule="auto"/>
        <w:rPr>
          <w:rFonts w:ascii="Arial" w:hAnsi="Arial" w:cs="Arial"/>
          <w:sz w:val="22"/>
          <w:szCs w:val="22"/>
        </w:rPr>
      </w:pPr>
    </w:p>
    <w:p w14:paraId="5799A96D" w14:textId="18102A3C" w:rsidR="00A840E7"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MarineGEO has adapted these </w:t>
      </w:r>
      <w:proofErr w:type="spellStart"/>
      <w:r w:rsidRPr="00270E57">
        <w:rPr>
          <w:rFonts w:ascii="Arial" w:hAnsi="Arial" w:cs="Arial"/>
          <w:sz w:val="22"/>
          <w:szCs w:val="22"/>
        </w:rPr>
        <w:t>photoquadrat</w:t>
      </w:r>
      <w:proofErr w:type="spellEnd"/>
      <w:r w:rsidRPr="00270E57">
        <w:rPr>
          <w:rFonts w:ascii="Arial" w:hAnsi="Arial" w:cs="Arial"/>
          <w:sz w:val="22"/>
          <w:szCs w:val="22"/>
        </w:rPr>
        <w:t xml:space="preserve"> methods from </w:t>
      </w:r>
      <w:hyperlink r:id="rId10" w:history="1">
        <w:r w:rsidRPr="00270E57">
          <w:rPr>
            <w:rStyle w:val="Hyperlink"/>
            <w:rFonts w:ascii="Arial" w:hAnsi="Arial" w:cs="Arial"/>
            <w:color w:val="0070C0"/>
            <w:sz w:val="22"/>
            <w:szCs w:val="22"/>
          </w:rPr>
          <w:t>Reef Life Survey</w:t>
        </w:r>
      </w:hyperlink>
      <w:r w:rsidRPr="00270E57">
        <w:rPr>
          <w:rFonts w:ascii="Arial" w:hAnsi="Arial" w:cs="Arial"/>
          <w:sz w:val="22"/>
          <w:szCs w:val="22"/>
        </w:rPr>
        <w:t xml:space="preserve">, an international monitoring network of coral and subtidal rocky reefs. For post-processing, users will upload and process their photoquadrats in </w:t>
      </w:r>
      <w:hyperlink r:id="rId11" w:history="1">
        <w:proofErr w:type="spellStart"/>
        <w:r w:rsidRPr="00270E57">
          <w:rPr>
            <w:rStyle w:val="Hyperlink"/>
            <w:rFonts w:ascii="Arial" w:hAnsi="Arial" w:cs="Arial"/>
            <w:sz w:val="22"/>
            <w:szCs w:val="22"/>
          </w:rPr>
          <w:t>CoralNet</w:t>
        </w:r>
        <w:proofErr w:type="spellEnd"/>
      </w:hyperlink>
      <w:r w:rsidRPr="00270E57">
        <w:rPr>
          <w:rFonts w:ascii="Arial" w:hAnsi="Arial" w:cs="Arial"/>
          <w:sz w:val="22"/>
          <w:szCs w:val="22"/>
        </w:rPr>
        <w:t>, an online repository that uses computer vision algorithms to automate image scoring. Further, MarineGEO has adopted the standardized vocabulary developed under the Collaborative and Automated Tools for Analysis of Marine Imagery (CATAMI) project to make these data comparable, long-lived, and useful across studies.</w:t>
      </w:r>
    </w:p>
    <w:p w14:paraId="3F049671" w14:textId="77777777" w:rsidR="00E12F53" w:rsidRPr="00270E57" w:rsidRDefault="00E12F53" w:rsidP="00E12F53">
      <w:pPr>
        <w:spacing w:after="0" w:line="276" w:lineRule="auto"/>
        <w:rPr>
          <w:rFonts w:ascii="Arial" w:hAnsi="Arial" w:cs="Arial"/>
          <w:sz w:val="22"/>
          <w:szCs w:val="22"/>
        </w:rPr>
      </w:pPr>
    </w:p>
    <w:p w14:paraId="2C8938BB" w14:textId="5392BA5E" w:rsidR="006A4531" w:rsidRPr="00270E57" w:rsidRDefault="00A840E7" w:rsidP="00E12F53">
      <w:pPr>
        <w:spacing w:after="0" w:line="276" w:lineRule="auto"/>
        <w:rPr>
          <w:rFonts w:ascii="Arial" w:hAnsi="Arial" w:cs="Arial"/>
          <w:sz w:val="22"/>
          <w:szCs w:val="22"/>
        </w:rPr>
      </w:pPr>
      <w:r w:rsidRPr="00270E57">
        <w:rPr>
          <w:rFonts w:ascii="Arial" w:hAnsi="Arial" w:cs="Arial"/>
          <w:sz w:val="22"/>
          <w:szCs w:val="22"/>
        </w:rPr>
        <w:t xml:space="preserve">Additional copies of this protocol, field datasheets, data entry templates, instructional videos, literature, and more can be found on the MarineGEO protocol website: </w:t>
      </w:r>
      <w:hyperlink r:id="rId12" w:history="1">
        <w:r w:rsidRPr="00270E57">
          <w:rPr>
            <w:rStyle w:val="Hyperlink"/>
            <w:rFonts w:ascii="Arial" w:hAnsi="Arial" w:cs="Arial"/>
            <w:color w:val="0070C0"/>
            <w:sz w:val="22"/>
            <w:szCs w:val="22"/>
          </w:rPr>
          <w:t>https://marinegeo.github.io</w:t>
        </w:r>
      </w:hyperlink>
      <w:r w:rsidRPr="00270E57">
        <w:rPr>
          <w:rFonts w:ascii="Arial" w:hAnsi="Arial" w:cs="Arial"/>
          <w:sz w:val="22"/>
          <w:szCs w:val="22"/>
        </w:rPr>
        <w:t>.</w:t>
      </w:r>
    </w:p>
    <w:p w14:paraId="2A3051AC" w14:textId="77777777" w:rsidR="00E12F53" w:rsidRPr="00270E57" w:rsidRDefault="00E12F53" w:rsidP="00E12F53">
      <w:pPr>
        <w:pStyle w:val="Heading2"/>
        <w:spacing w:before="0" w:line="276" w:lineRule="auto"/>
        <w:rPr>
          <w:rFonts w:ascii="Arial" w:hAnsi="Arial" w:cs="Arial"/>
          <w:b w:val="0"/>
          <w:bCs w:val="0"/>
          <w:sz w:val="22"/>
          <w:szCs w:val="22"/>
        </w:rPr>
      </w:pPr>
      <w:bookmarkStart w:id="2" w:name="measured-parameters"/>
    </w:p>
    <w:p w14:paraId="07B449AE" w14:textId="53920D0C" w:rsidR="00E12F53" w:rsidRPr="00270E57" w:rsidRDefault="0035444E" w:rsidP="00E12F53">
      <w:pPr>
        <w:pStyle w:val="Heading2"/>
        <w:spacing w:before="0" w:line="276" w:lineRule="auto"/>
        <w:rPr>
          <w:rFonts w:ascii="Arial" w:hAnsi="Arial" w:cs="Arial"/>
          <w:b w:val="0"/>
          <w:bCs w:val="0"/>
          <w:color w:val="000000" w:themeColor="text1"/>
          <w:sz w:val="22"/>
          <w:szCs w:val="22"/>
          <w:u w:val="single"/>
        </w:rPr>
      </w:pPr>
      <w:r w:rsidRPr="00270E57">
        <w:rPr>
          <w:rFonts w:ascii="Arial" w:hAnsi="Arial" w:cs="Arial"/>
          <w:b w:val="0"/>
          <w:bCs w:val="0"/>
          <w:color w:val="000000" w:themeColor="text1"/>
          <w:sz w:val="22"/>
          <w:szCs w:val="22"/>
          <w:u w:val="single"/>
        </w:rPr>
        <w:t>Measured Parameters</w:t>
      </w:r>
      <w:bookmarkEnd w:id="2"/>
      <w:r w:rsidR="00E12F53" w:rsidRPr="00270E57">
        <w:rPr>
          <w:rFonts w:ascii="Arial" w:hAnsi="Arial" w:cs="Arial"/>
          <w:b w:val="0"/>
          <w:bCs w:val="0"/>
          <w:color w:val="000000" w:themeColor="text1"/>
          <w:sz w:val="22"/>
          <w:szCs w:val="22"/>
          <w:u w:val="single"/>
        </w:rPr>
        <w:t>:</w:t>
      </w:r>
    </w:p>
    <w:p w14:paraId="4129E1C3" w14:textId="3D56F520" w:rsidR="006A4531" w:rsidRPr="00270E57" w:rsidRDefault="008E63E6" w:rsidP="00E12F53">
      <w:pPr>
        <w:spacing w:after="0" w:line="276" w:lineRule="auto"/>
        <w:rPr>
          <w:rFonts w:ascii="Arial" w:hAnsi="Arial" w:cs="Arial"/>
          <w:sz w:val="22"/>
          <w:szCs w:val="22"/>
        </w:rPr>
      </w:pPr>
      <w:r w:rsidRPr="00270E57">
        <w:rPr>
          <w:rFonts w:ascii="Arial" w:hAnsi="Arial" w:cs="Arial"/>
          <w:sz w:val="22"/>
          <w:szCs w:val="22"/>
        </w:rPr>
        <w:t xml:space="preserve">This assay determines relative community dominance of benthic organisms, measured as the percent cover and identity of organisms and substrate types in each replicate </w:t>
      </w:r>
      <w:proofErr w:type="spellStart"/>
      <w:r w:rsidRPr="00270E57">
        <w:rPr>
          <w:rFonts w:ascii="Arial" w:hAnsi="Arial" w:cs="Arial"/>
          <w:sz w:val="22"/>
          <w:szCs w:val="22"/>
        </w:rPr>
        <w:t>photoquadrat</w:t>
      </w:r>
      <w:proofErr w:type="spellEnd"/>
      <w:r w:rsidRPr="00270E57">
        <w:rPr>
          <w:rFonts w:ascii="Arial" w:hAnsi="Arial" w:cs="Arial"/>
          <w:sz w:val="22"/>
          <w:szCs w:val="22"/>
        </w:rPr>
        <w:t>.</w:t>
      </w:r>
    </w:p>
    <w:p w14:paraId="4C069634" w14:textId="77777777" w:rsidR="006A4531" w:rsidRPr="00270E57" w:rsidRDefault="006A4531" w:rsidP="00E12F53">
      <w:pPr>
        <w:spacing w:after="0" w:line="276" w:lineRule="auto"/>
        <w:rPr>
          <w:rFonts w:ascii="Arial" w:hAnsi="Arial" w:cs="Arial"/>
          <w:szCs w:val="22"/>
        </w:rPr>
      </w:pPr>
    </w:p>
    <w:p w14:paraId="58A10B38" w14:textId="28AEE6C9" w:rsidR="00326CE5" w:rsidRPr="00270E57" w:rsidRDefault="00F92C96">
      <w:pPr>
        <w:pStyle w:val="Compact"/>
        <w:rPr>
          <w:rFonts w:ascii="Arial" w:hAnsi="Arial" w:cs="Arial"/>
        </w:rPr>
      </w:pPr>
      <w:r>
        <w:rPr>
          <w:rFonts w:ascii="Arial" w:hAnsi="Arial" w:cs="Arial"/>
          <w:noProof/>
        </w:rPr>
        <w:pict w14:anchorId="2E58FE05">
          <v:shape id="_x0000_i1027" type="#_x0000_t75" alt="" style="width:467.85pt;height:1.5pt;mso-width-percent:0;mso-height-percent:0;mso-width-percent:0;mso-height-percent:0" o:hrpct="0" o:hralign="center" o:hr="t">
            <v:imagedata r:id="rId7" o:title="Default Line"/>
          </v:shape>
        </w:pict>
      </w:r>
    </w:p>
    <w:p w14:paraId="35383EFB" w14:textId="6FF812AD" w:rsidR="006E6934" w:rsidRPr="00270E57" w:rsidRDefault="0035444E" w:rsidP="00E12F53">
      <w:pPr>
        <w:pStyle w:val="Heading2"/>
        <w:spacing w:before="0" w:line="276" w:lineRule="auto"/>
        <w:rPr>
          <w:rFonts w:ascii="Arial" w:hAnsi="Arial" w:cs="Arial"/>
          <w:b w:val="0"/>
          <w:bCs w:val="0"/>
          <w:color w:val="000000" w:themeColor="text1"/>
        </w:rPr>
      </w:pPr>
      <w:bookmarkStart w:id="3" w:name="requirements"/>
      <w:r w:rsidRPr="00270E57">
        <w:rPr>
          <w:rFonts w:ascii="Arial" w:hAnsi="Arial" w:cs="Arial"/>
          <w:b w:val="0"/>
          <w:bCs w:val="0"/>
          <w:color w:val="000000" w:themeColor="text1"/>
        </w:rPr>
        <w:t>Requirements</w:t>
      </w:r>
      <w:bookmarkEnd w:id="3"/>
    </w:p>
    <w:p w14:paraId="387EFE55" w14:textId="77777777" w:rsidR="00E12F53" w:rsidRPr="00270E57" w:rsidRDefault="00E12F53" w:rsidP="00E12F53">
      <w:pPr>
        <w:pStyle w:val="Compact"/>
        <w:spacing w:before="0" w:after="0" w:line="276" w:lineRule="auto"/>
        <w:rPr>
          <w:rFonts w:ascii="Arial" w:hAnsi="Arial" w:cs="Arial"/>
          <w:color w:val="000000" w:themeColor="text1"/>
          <w:sz w:val="22"/>
          <w:szCs w:val="22"/>
        </w:rPr>
      </w:pPr>
    </w:p>
    <w:p w14:paraId="49D502A4" w14:textId="4ECA0DC4" w:rsidR="00326CE5"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Number of Personnel: </w:t>
      </w:r>
      <w:r w:rsidR="008E63E6" w:rsidRPr="00270E57">
        <w:rPr>
          <w:rFonts w:ascii="Arial" w:hAnsi="Arial" w:cs="Arial"/>
          <w:color w:val="000000" w:themeColor="text1"/>
          <w:sz w:val="22"/>
          <w:szCs w:val="22"/>
        </w:rPr>
        <w:t>1 person (of a 2 person dive team)</w:t>
      </w:r>
    </w:p>
    <w:p w14:paraId="0BD33728"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40F7AA63" w14:textId="2A07A461"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Estimated Total Time Per Location: </w:t>
      </w:r>
    </w:p>
    <w:p w14:paraId="78505BEC" w14:textId="03E7E4A4"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 xml:space="preserve">Preparation: </w:t>
      </w:r>
      <w:r w:rsidR="008E63E6" w:rsidRPr="00270E57">
        <w:rPr>
          <w:rFonts w:ascii="Arial" w:hAnsi="Arial" w:cs="Arial"/>
          <w:color w:val="000000" w:themeColor="text1"/>
          <w:sz w:val="22"/>
          <w:szCs w:val="22"/>
        </w:rPr>
        <w:t>1 person x 0.5 hours</w:t>
      </w:r>
    </w:p>
    <w:p w14:paraId="3DE36345" w14:textId="7F3AE23C"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Field work:</w:t>
      </w:r>
      <w:r w:rsidR="008E63E6" w:rsidRPr="00270E57">
        <w:rPr>
          <w:rFonts w:ascii="Arial" w:hAnsi="Arial" w:cs="Arial"/>
          <w:color w:val="000000" w:themeColor="text1"/>
          <w:sz w:val="22"/>
          <w:szCs w:val="22"/>
        </w:rPr>
        <w:t xml:space="preserve"> 1 person x 0.25 hours</w:t>
      </w:r>
    </w:p>
    <w:p w14:paraId="576435B1" w14:textId="4BEAB886"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Post-processing:</w:t>
      </w:r>
      <w:r w:rsidR="008E63E6" w:rsidRPr="00270E57">
        <w:rPr>
          <w:rFonts w:ascii="Arial" w:hAnsi="Arial" w:cs="Arial"/>
          <w:color w:val="000000" w:themeColor="text1"/>
          <w:sz w:val="22"/>
          <w:szCs w:val="22"/>
        </w:rPr>
        <w:t xml:space="preserve">  1 person x 0.5 hours</w:t>
      </w:r>
    </w:p>
    <w:p w14:paraId="3A6CA928" w14:textId="24D49B5D"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ab/>
        <w:t>Data processing:</w:t>
      </w:r>
      <w:r w:rsidR="008E63E6" w:rsidRPr="00270E57">
        <w:rPr>
          <w:rFonts w:ascii="Arial" w:hAnsi="Arial" w:cs="Arial"/>
          <w:color w:val="000000" w:themeColor="text1"/>
          <w:sz w:val="22"/>
          <w:szCs w:val="22"/>
        </w:rPr>
        <w:t xml:space="preserve">  1 person x 3 hours</w:t>
      </w:r>
    </w:p>
    <w:p w14:paraId="75A245E9" w14:textId="77777777" w:rsidR="0013479D" w:rsidRPr="00270E57" w:rsidRDefault="0013479D" w:rsidP="00E12F53">
      <w:pPr>
        <w:pStyle w:val="Compact"/>
        <w:spacing w:before="0" w:after="0" w:line="276" w:lineRule="auto"/>
        <w:rPr>
          <w:rFonts w:ascii="Arial" w:hAnsi="Arial" w:cs="Arial"/>
          <w:color w:val="000000" w:themeColor="text1"/>
          <w:sz w:val="22"/>
          <w:szCs w:val="22"/>
        </w:rPr>
      </w:pPr>
    </w:p>
    <w:p w14:paraId="6D60E870" w14:textId="7161B6CB" w:rsidR="0013479D" w:rsidRPr="00270E57" w:rsidRDefault="0013479D" w:rsidP="00E12F53">
      <w:pPr>
        <w:pStyle w:val="Compact"/>
        <w:spacing w:before="0" w:after="0" w:line="276" w:lineRule="auto"/>
        <w:rPr>
          <w:rFonts w:ascii="Arial" w:hAnsi="Arial" w:cs="Arial"/>
          <w:color w:val="000000" w:themeColor="text1"/>
          <w:sz w:val="22"/>
          <w:szCs w:val="22"/>
        </w:rPr>
      </w:pPr>
      <w:r w:rsidRPr="00270E57">
        <w:rPr>
          <w:rFonts w:ascii="Arial" w:hAnsi="Arial" w:cs="Arial"/>
          <w:color w:val="000000" w:themeColor="text1"/>
          <w:sz w:val="22"/>
          <w:szCs w:val="22"/>
        </w:rPr>
        <w:t xml:space="preserve">Replication: </w:t>
      </w:r>
      <w:r w:rsidR="00EF09DC" w:rsidRPr="00270E57">
        <w:rPr>
          <w:rFonts w:ascii="Arial" w:hAnsi="Arial" w:cs="Arial"/>
          <w:color w:val="000000" w:themeColor="text1"/>
          <w:sz w:val="22"/>
          <w:szCs w:val="22"/>
        </w:rPr>
        <w:t>At least three (3) sites per habitat (see habitat survey design)</w:t>
      </w:r>
    </w:p>
    <w:p w14:paraId="39C20700" w14:textId="77777777" w:rsidR="00326CE5" w:rsidRPr="00270E57" w:rsidRDefault="00326CE5" w:rsidP="00E12F53">
      <w:pPr>
        <w:pStyle w:val="Compact"/>
        <w:spacing w:before="0" w:after="0" w:line="276" w:lineRule="auto"/>
        <w:rPr>
          <w:rFonts w:ascii="Arial" w:hAnsi="Arial" w:cs="Arial"/>
          <w:color w:val="000000" w:themeColor="text1"/>
          <w:sz w:val="22"/>
          <w:szCs w:val="22"/>
        </w:rPr>
      </w:pPr>
    </w:p>
    <w:p w14:paraId="295B98A8" w14:textId="58BE20BB" w:rsidR="00EF09DC" w:rsidRDefault="00EF09DC" w:rsidP="00E12F53">
      <w:pPr>
        <w:spacing w:after="0" w:line="276" w:lineRule="auto"/>
        <w:rPr>
          <w:rStyle w:val="Heading2Char"/>
          <w:rFonts w:ascii="Arial" w:hAnsi="Arial" w:cs="Arial"/>
          <w:b w:val="0"/>
          <w:bCs w:val="0"/>
          <w:color w:val="000000" w:themeColor="text1"/>
          <w:sz w:val="22"/>
          <w:szCs w:val="22"/>
        </w:rPr>
      </w:pPr>
    </w:p>
    <w:p w14:paraId="10FA96DB" w14:textId="77777777" w:rsidR="004674CF" w:rsidRPr="00270E57" w:rsidRDefault="004674CF" w:rsidP="00E12F53">
      <w:pPr>
        <w:spacing w:after="0" w:line="276" w:lineRule="auto"/>
        <w:rPr>
          <w:rStyle w:val="Heading2Char"/>
          <w:rFonts w:ascii="Arial" w:hAnsi="Arial" w:cs="Arial"/>
          <w:b w:val="0"/>
          <w:bCs w:val="0"/>
          <w:color w:val="000000" w:themeColor="text1"/>
          <w:sz w:val="22"/>
          <w:szCs w:val="22"/>
        </w:rPr>
      </w:pPr>
    </w:p>
    <w:p w14:paraId="1A026558" w14:textId="7AEFCC75" w:rsidR="00EF09DC" w:rsidRPr="00270E57" w:rsidRDefault="00EF09DC" w:rsidP="00E12F53">
      <w:pPr>
        <w:spacing w:after="0" w:line="276" w:lineRule="auto"/>
        <w:rPr>
          <w:rStyle w:val="Heading2Char"/>
          <w:rFonts w:ascii="Arial" w:hAnsi="Arial" w:cs="Arial"/>
          <w:b w:val="0"/>
          <w:bCs w:val="0"/>
          <w:color w:val="000000" w:themeColor="text1"/>
          <w:sz w:val="22"/>
          <w:szCs w:val="22"/>
        </w:rPr>
      </w:pPr>
    </w:p>
    <w:p w14:paraId="5C838C94" w14:textId="77777777" w:rsidR="00E12F53" w:rsidRPr="00270E57" w:rsidRDefault="00E12F53" w:rsidP="00E12F53">
      <w:pPr>
        <w:spacing w:after="0" w:line="276" w:lineRule="auto"/>
        <w:rPr>
          <w:rStyle w:val="Heading2Char"/>
          <w:rFonts w:ascii="Arial" w:hAnsi="Arial" w:cs="Arial"/>
          <w:b w:val="0"/>
          <w:bCs w:val="0"/>
          <w:color w:val="000000" w:themeColor="text1"/>
          <w:sz w:val="22"/>
          <w:szCs w:val="22"/>
        </w:rPr>
      </w:pPr>
    </w:p>
    <w:p w14:paraId="2AAA1596" w14:textId="77777777" w:rsidR="002730D4" w:rsidRPr="00270E57" w:rsidRDefault="002730D4" w:rsidP="00E12F53">
      <w:pPr>
        <w:spacing w:after="0" w:line="276" w:lineRule="auto"/>
        <w:rPr>
          <w:rStyle w:val="Heading2Char"/>
          <w:rFonts w:ascii="Arial" w:hAnsi="Arial" w:cs="Arial"/>
          <w:b w:val="0"/>
          <w:bCs w:val="0"/>
          <w:color w:val="000000" w:themeColor="text1"/>
          <w:sz w:val="22"/>
          <w:szCs w:val="22"/>
        </w:rPr>
      </w:pPr>
    </w:p>
    <w:p w14:paraId="1FD75ED8" w14:textId="769AC5FB" w:rsidR="00EF09DC" w:rsidRPr="00270E57" w:rsidRDefault="00EF09DC" w:rsidP="00E12F53">
      <w:pPr>
        <w:spacing w:after="0" w:line="276" w:lineRule="auto"/>
        <w:rPr>
          <w:rFonts w:ascii="Arial" w:hAnsi="Arial" w:cs="Arial"/>
          <w:color w:val="000000" w:themeColor="text1"/>
          <w:sz w:val="22"/>
          <w:szCs w:val="22"/>
        </w:rPr>
      </w:pPr>
      <w:r w:rsidRPr="00270E57">
        <w:rPr>
          <w:rStyle w:val="Heading2Char"/>
          <w:rFonts w:ascii="Arial" w:hAnsi="Arial" w:cs="Arial"/>
          <w:b w:val="0"/>
          <w:bCs w:val="0"/>
          <w:color w:val="000000" w:themeColor="text1"/>
          <w:sz w:val="22"/>
          <w:szCs w:val="22"/>
        </w:rPr>
        <w:lastRenderedPageBreak/>
        <w:t>Materials</w:t>
      </w:r>
      <w:r w:rsidRPr="00270E57">
        <w:rPr>
          <w:rFonts w:ascii="Arial" w:hAnsi="Arial" w:cs="Arial"/>
          <w:color w:val="000000" w:themeColor="text1"/>
          <w:sz w:val="22"/>
          <w:szCs w:val="22"/>
        </w:rPr>
        <w:t>:</w:t>
      </w:r>
    </w:p>
    <w:p w14:paraId="245E522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50-m fiberglass transect tape</w:t>
      </w:r>
    </w:p>
    <w:p w14:paraId="51832352"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camera</w:t>
      </w:r>
    </w:p>
    <w:p w14:paraId="2EEEE99D" w14:textId="091C9E89"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Camera framer (standardized to capture 0.3 x 0.3m of substrate using your underwater camera, and constructed with a 25cm scale bar)</w:t>
      </w:r>
    </w:p>
    <w:p w14:paraId="1E850A4C"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Underwater strobe (optional)</w:t>
      </w:r>
    </w:p>
    <w:p w14:paraId="70E8CC6A"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GPS to record location</w:t>
      </w:r>
    </w:p>
    <w:p w14:paraId="2DF6F14D" w14:textId="77777777" w:rsidR="00EF09DC" w:rsidRPr="00270E57" w:rsidRDefault="00EF09DC" w:rsidP="00E12F53">
      <w:pPr>
        <w:pStyle w:val="Heading3"/>
        <w:numPr>
          <w:ilvl w:val="0"/>
          <w:numId w:val="9"/>
        </w:numPr>
        <w:spacing w:before="0" w:line="276" w:lineRule="auto"/>
        <w:rPr>
          <w:rFonts w:ascii="Arial" w:hAnsi="Arial" w:cs="Arial"/>
          <w:b w:val="0"/>
          <w:bCs w:val="0"/>
          <w:color w:val="000000" w:themeColor="text1"/>
          <w:sz w:val="22"/>
          <w:szCs w:val="22"/>
        </w:rPr>
      </w:pPr>
      <w:r w:rsidRPr="00270E57">
        <w:rPr>
          <w:rFonts w:ascii="Arial" w:hAnsi="Arial" w:cs="Arial"/>
          <w:b w:val="0"/>
          <w:bCs w:val="0"/>
          <w:color w:val="000000" w:themeColor="text1"/>
          <w:sz w:val="22"/>
          <w:szCs w:val="22"/>
        </w:rPr>
        <w:t>Computer for post-processing</w:t>
      </w:r>
    </w:p>
    <w:p w14:paraId="723ECB79" w14:textId="77777777" w:rsidR="006A4531" w:rsidRPr="00270E57" w:rsidRDefault="006A4531" w:rsidP="00E12F53">
      <w:pPr>
        <w:pStyle w:val="Compact"/>
        <w:spacing w:before="0" w:after="0" w:line="276" w:lineRule="auto"/>
        <w:rPr>
          <w:rFonts w:ascii="Arial" w:hAnsi="Arial" w:cs="Arial"/>
          <w:color w:val="000000" w:themeColor="text1"/>
          <w:sz w:val="22"/>
          <w:szCs w:val="22"/>
        </w:rPr>
      </w:pPr>
    </w:p>
    <w:p w14:paraId="7D9BA892" w14:textId="25169227" w:rsidR="006A4531" w:rsidRPr="00270E57" w:rsidRDefault="00F92C96">
      <w:pPr>
        <w:pStyle w:val="Compact"/>
        <w:rPr>
          <w:rFonts w:ascii="Arial" w:hAnsi="Arial" w:cs="Arial"/>
        </w:rPr>
      </w:pPr>
      <w:r>
        <w:rPr>
          <w:rFonts w:ascii="Arial" w:hAnsi="Arial" w:cs="Arial"/>
          <w:noProof/>
        </w:rPr>
        <w:pict w14:anchorId="15F1725F">
          <v:shape id="_x0000_i1028" type="#_x0000_t75" alt="" style="width:467.85pt;height:1.5pt;mso-width-percent:0;mso-height-percent:0;mso-width-percent:0;mso-height-percent:0" o:hrpct="0" o:hralign="center" o:hr="t">
            <v:imagedata r:id="rId7" o:title="Default Line"/>
          </v:shape>
        </w:pict>
      </w:r>
    </w:p>
    <w:p w14:paraId="6B02BF2D"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4" w:name="methods"/>
      <w:r w:rsidRPr="00270E57">
        <w:rPr>
          <w:rFonts w:ascii="Arial" w:hAnsi="Arial" w:cs="Arial"/>
          <w:b w:val="0"/>
          <w:bCs w:val="0"/>
          <w:color w:val="000000" w:themeColor="text1"/>
        </w:rPr>
        <w:t>Methods</w:t>
      </w:r>
      <w:bookmarkEnd w:id="4"/>
    </w:p>
    <w:p w14:paraId="512A17F7" w14:textId="77777777" w:rsidR="00E12F53" w:rsidRPr="00270E57" w:rsidRDefault="00E12F53" w:rsidP="00E12F53">
      <w:pPr>
        <w:pStyle w:val="FirstParagraph"/>
        <w:spacing w:before="0" w:after="0" w:line="276" w:lineRule="auto"/>
        <w:rPr>
          <w:rFonts w:ascii="Arial" w:hAnsi="Arial" w:cs="Arial"/>
          <w:sz w:val="22"/>
          <w:szCs w:val="22"/>
        </w:rPr>
      </w:pPr>
    </w:p>
    <w:p w14:paraId="32ADC791" w14:textId="52FA2A53" w:rsidR="00FA50C7" w:rsidRPr="00270E57" w:rsidRDefault="0035444E" w:rsidP="00E12F53">
      <w:pPr>
        <w:pStyle w:val="FirstParagraph"/>
        <w:spacing w:before="0" w:after="0" w:line="276" w:lineRule="auto"/>
        <w:rPr>
          <w:rFonts w:ascii="Arial" w:hAnsi="Arial" w:cs="Arial"/>
          <w:sz w:val="22"/>
          <w:szCs w:val="22"/>
        </w:rPr>
      </w:pPr>
      <w:r w:rsidRPr="00270E57">
        <w:rPr>
          <w:rFonts w:ascii="Arial" w:hAnsi="Arial" w:cs="Arial"/>
          <w:sz w:val="22"/>
          <w:szCs w:val="22"/>
        </w:rPr>
        <w:t xml:space="preserve">Fully review this and any additional protocols necessary for the sampling excursion. Address any questions or concerns to </w:t>
      </w:r>
      <w:hyperlink r:id="rId13" w:history="1">
        <w:r w:rsidR="00BE32F9" w:rsidRPr="00F20510">
          <w:rPr>
            <w:rStyle w:val="Hyperlink"/>
            <w:rFonts w:ascii="Arial" w:hAnsi="Arial" w:cs="Arial"/>
            <w:sz w:val="22"/>
            <w:szCs w:val="22"/>
          </w:rPr>
          <w:t>marinegeo-protocols@si.edu</w:t>
        </w:r>
      </w:hyperlink>
      <w:r w:rsidRPr="00270E57">
        <w:rPr>
          <w:rFonts w:ascii="Arial" w:hAnsi="Arial" w:cs="Arial"/>
          <w:sz w:val="22"/>
          <w:szCs w:val="22"/>
        </w:rPr>
        <w:t xml:space="preserve"> before beginning this protocol. </w:t>
      </w:r>
    </w:p>
    <w:p w14:paraId="1DA681B9" w14:textId="77777777" w:rsidR="00E12F53" w:rsidRPr="00270E57" w:rsidRDefault="00E12F53" w:rsidP="00E12F53">
      <w:pPr>
        <w:pStyle w:val="Heading2"/>
        <w:spacing w:before="0" w:line="276" w:lineRule="auto"/>
        <w:rPr>
          <w:rFonts w:ascii="Arial" w:hAnsi="Arial" w:cs="Arial"/>
          <w:b w:val="0"/>
          <w:bCs w:val="0"/>
          <w:color w:val="auto"/>
          <w:sz w:val="22"/>
          <w:szCs w:val="22"/>
        </w:rPr>
      </w:pPr>
    </w:p>
    <w:p w14:paraId="3B586027" w14:textId="11A5B892" w:rsidR="00EF09DC" w:rsidRPr="00270E57" w:rsidRDefault="00EF09DC" w:rsidP="004674CF">
      <w:pPr>
        <w:pStyle w:val="Heading2"/>
        <w:spacing w:before="0" w:line="276" w:lineRule="auto"/>
        <w:rPr>
          <w:rFonts w:ascii="Arial" w:hAnsi="Arial" w:cs="Arial"/>
          <w:b w:val="0"/>
          <w:bCs w:val="0"/>
          <w:color w:val="auto"/>
          <w:sz w:val="22"/>
          <w:szCs w:val="22"/>
          <w:u w:val="single"/>
        </w:rPr>
      </w:pPr>
      <w:r w:rsidRPr="00270E57">
        <w:rPr>
          <w:rFonts w:ascii="Arial" w:hAnsi="Arial" w:cs="Arial"/>
          <w:b w:val="0"/>
          <w:bCs w:val="0"/>
          <w:color w:val="auto"/>
          <w:sz w:val="22"/>
          <w:szCs w:val="22"/>
          <w:u w:val="single"/>
        </w:rPr>
        <w:t xml:space="preserve">Preparation: </w:t>
      </w:r>
    </w:p>
    <w:p w14:paraId="2A293B4D" w14:textId="4686B52E" w:rsidR="00E12F53" w:rsidRPr="00270E57" w:rsidRDefault="00EF09DC" w:rsidP="004674CF">
      <w:pPr>
        <w:spacing w:after="0" w:line="276" w:lineRule="auto"/>
        <w:rPr>
          <w:rFonts w:ascii="Arial" w:hAnsi="Arial" w:cs="Arial"/>
          <w:sz w:val="22"/>
          <w:szCs w:val="22"/>
        </w:rPr>
      </w:pPr>
      <w:r w:rsidRPr="00270E57">
        <w:rPr>
          <w:rFonts w:ascii="Arial" w:hAnsi="Arial" w:cs="Arial"/>
          <w:sz w:val="22"/>
          <w:szCs w:val="22"/>
        </w:rPr>
        <w:t>Charge camera batteries, make sure you have enough room on your memory card, and check all fittings and gaskets to ensure they are not worn or cracked (replace if necessary).</w:t>
      </w:r>
    </w:p>
    <w:p w14:paraId="0C852C1F" w14:textId="77777777" w:rsidR="004674CF" w:rsidRDefault="004674CF" w:rsidP="004674CF">
      <w:pPr>
        <w:pStyle w:val="Heading2"/>
        <w:spacing w:before="0" w:line="276" w:lineRule="auto"/>
        <w:rPr>
          <w:rFonts w:ascii="Arial" w:hAnsi="Arial" w:cs="Arial"/>
          <w:b w:val="0"/>
          <w:bCs w:val="0"/>
          <w:color w:val="auto"/>
          <w:sz w:val="22"/>
          <w:szCs w:val="22"/>
          <w:u w:val="single"/>
        </w:rPr>
      </w:pPr>
    </w:p>
    <w:p w14:paraId="0C32C40B" w14:textId="32FF7055" w:rsidR="00EF09DC" w:rsidRPr="00270E57" w:rsidRDefault="00EF09DC" w:rsidP="004674CF">
      <w:pPr>
        <w:pStyle w:val="Heading2"/>
        <w:spacing w:before="0" w:line="276" w:lineRule="auto"/>
        <w:rPr>
          <w:rFonts w:ascii="Arial" w:hAnsi="Arial" w:cs="Arial"/>
          <w:b w:val="0"/>
          <w:bCs w:val="0"/>
          <w:sz w:val="22"/>
          <w:szCs w:val="22"/>
          <w:u w:val="single"/>
        </w:rPr>
      </w:pPr>
      <w:r w:rsidRPr="00270E57">
        <w:rPr>
          <w:rFonts w:ascii="Arial" w:hAnsi="Arial" w:cs="Arial"/>
          <w:b w:val="0"/>
          <w:bCs w:val="0"/>
          <w:color w:val="auto"/>
          <w:sz w:val="22"/>
          <w:szCs w:val="22"/>
          <w:u w:val="single"/>
        </w:rPr>
        <w:t>Fieldwork:</w:t>
      </w:r>
    </w:p>
    <w:p w14:paraId="12978A1A" w14:textId="28A37EF8"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Site selection and deployment of 50-m transect should be the same as in the </w:t>
      </w:r>
      <w:hyperlink r:id="rId14" w:history="1">
        <w:r w:rsidRPr="00F92C96">
          <w:rPr>
            <w:rStyle w:val="Hyperlink"/>
            <w:rFonts w:ascii="Arial" w:hAnsi="Arial" w:cs="Arial"/>
            <w:b w:val="0"/>
            <w:bCs w:val="0"/>
            <w:sz w:val="22"/>
            <w:szCs w:val="22"/>
          </w:rPr>
          <w:t>Diver Visual Census</w:t>
        </w:r>
      </w:hyperlink>
      <w:r w:rsidRPr="00270E57">
        <w:rPr>
          <w:rFonts w:ascii="Arial" w:hAnsi="Arial" w:cs="Arial"/>
          <w:b w:val="0"/>
          <w:bCs w:val="0"/>
          <w:color w:val="auto"/>
          <w:sz w:val="22"/>
          <w:szCs w:val="22"/>
        </w:rPr>
        <w:t xml:space="preserve"> protocol. Record photoquadrats along the same transect used in the diver visual survey. </w:t>
      </w:r>
    </w:p>
    <w:p w14:paraId="5A99D272" w14:textId="7536218F" w:rsidR="00EF09DC" w:rsidRPr="00270E57" w:rsidRDefault="00EF09DC" w:rsidP="00E12F53">
      <w:pPr>
        <w:pStyle w:val="Heading3"/>
        <w:numPr>
          <w:ilvl w:val="0"/>
          <w:numId w:val="10"/>
        </w:numPr>
        <w:spacing w:before="0" w:line="276" w:lineRule="auto"/>
        <w:rPr>
          <w:rFonts w:ascii="Arial" w:hAnsi="Arial" w:cs="Arial"/>
          <w:b w:val="0"/>
          <w:bCs w:val="0"/>
          <w:color w:val="auto"/>
          <w:sz w:val="22"/>
          <w:szCs w:val="22"/>
        </w:rPr>
      </w:pPr>
      <w:r w:rsidRPr="00270E57">
        <w:rPr>
          <w:rFonts w:ascii="Arial" w:hAnsi="Arial" w:cs="Arial"/>
          <w:b w:val="0"/>
          <w:bCs w:val="0"/>
          <w:color w:val="auto"/>
          <w:sz w:val="22"/>
          <w:szCs w:val="22"/>
        </w:rPr>
        <w:t xml:space="preserve">Take a photo of your computer, depth gauge, or datasheet to note depth and to bookmark the start of the </w:t>
      </w:r>
      <w:proofErr w:type="spellStart"/>
      <w:r w:rsidRPr="00270E57">
        <w:rPr>
          <w:rFonts w:ascii="Arial" w:hAnsi="Arial" w:cs="Arial"/>
          <w:b w:val="0"/>
          <w:bCs w:val="0"/>
          <w:color w:val="auto"/>
          <w:sz w:val="22"/>
          <w:szCs w:val="22"/>
        </w:rPr>
        <w:t>photoquadrat</w:t>
      </w:r>
      <w:proofErr w:type="spellEnd"/>
      <w:r w:rsidRPr="00270E57">
        <w:rPr>
          <w:rFonts w:ascii="Arial" w:hAnsi="Arial" w:cs="Arial"/>
          <w:b w:val="0"/>
          <w:bCs w:val="0"/>
          <w:color w:val="auto"/>
          <w:sz w:val="22"/>
          <w:szCs w:val="22"/>
        </w:rPr>
        <w:t xml:space="preserve"> series.</w:t>
      </w:r>
    </w:p>
    <w:p w14:paraId="4AF123B6" w14:textId="5F117256"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Record 26 photoquadrats in sequence, one every 2 m along the 50 m transect, including meter markers 0 and 50 </w:t>
      </w:r>
    </w:p>
    <w:p w14:paraId="42D3690E" w14:textId="5298893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Use at the highest resolution possible (minimum 6 megapixels).</w:t>
      </w:r>
    </w:p>
    <w:p w14:paraId="1FF3EAAA" w14:textId="6E7DD660"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Each photo should cover at least 0.3 x 0.3 m</w:t>
      </w:r>
      <w:r w:rsidRPr="00270E57">
        <w:rPr>
          <w:rFonts w:ascii="Arial" w:hAnsi="Arial" w:cs="Arial"/>
          <w:szCs w:val="22"/>
          <w:vertAlign w:val="superscript"/>
        </w:rPr>
        <w:t>2</w:t>
      </w:r>
      <w:r w:rsidRPr="00270E57">
        <w:rPr>
          <w:rFonts w:ascii="Arial" w:hAnsi="Arial" w:cs="Arial"/>
          <w:szCs w:val="22"/>
        </w:rPr>
        <w:t xml:space="preserve"> and be centered over the transect line.</w:t>
      </w:r>
    </w:p>
    <w:p w14:paraId="6B7E44A9" w14:textId="0DFF99D3"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 Distance from the substrate should be standardized using a framer with a 25cm scale bar at the bottom.</w:t>
      </w:r>
    </w:p>
    <w:p w14:paraId="661CFD7B" w14:textId="50D18874" w:rsidR="00EF09DC" w:rsidRPr="00270E57" w:rsidRDefault="00EF09DC" w:rsidP="00E12F53">
      <w:pPr>
        <w:pStyle w:val="ListParagraph"/>
        <w:numPr>
          <w:ilvl w:val="1"/>
          <w:numId w:val="10"/>
        </w:numPr>
        <w:spacing w:line="276" w:lineRule="auto"/>
        <w:rPr>
          <w:rFonts w:ascii="Arial" w:hAnsi="Arial" w:cs="Arial"/>
          <w:szCs w:val="22"/>
        </w:rPr>
      </w:pPr>
      <w:r w:rsidRPr="00270E57">
        <w:rPr>
          <w:rFonts w:ascii="Arial" w:hAnsi="Arial" w:cs="Arial"/>
          <w:szCs w:val="22"/>
        </w:rPr>
        <w:t xml:space="preserve">It is better to take a smaller, clearer photo than a larger, poorer photo. If you need to get closer to get good images, increase the number of photos (e.g., 40 @ 0.15 x 0.15 m). Ensure that the framer scale bar is in each photo so scale can be calculated.  </w:t>
      </w:r>
    </w:p>
    <w:p w14:paraId="01353BB8" w14:textId="55C58E17" w:rsidR="00EF09DC"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 xml:space="preserve">Take a photo of </w:t>
      </w:r>
      <w:r w:rsidR="00807CE9" w:rsidRPr="00270E57">
        <w:rPr>
          <w:rFonts w:ascii="Arial" w:hAnsi="Arial" w:cs="Arial"/>
          <w:szCs w:val="22"/>
        </w:rPr>
        <w:t xml:space="preserve">your </w:t>
      </w:r>
      <w:r w:rsidRPr="00270E57">
        <w:rPr>
          <w:rFonts w:ascii="Arial" w:hAnsi="Arial" w:cs="Arial"/>
          <w:szCs w:val="22"/>
        </w:rPr>
        <w:t>computer or depth gauge to note depth and to bookmark the end of photoquadrats from one transect.</w:t>
      </w:r>
    </w:p>
    <w:p w14:paraId="45A71D07" w14:textId="75AB2150" w:rsidR="00326CE5" w:rsidRPr="00270E57" w:rsidRDefault="00EF09DC" w:rsidP="00E12F53">
      <w:pPr>
        <w:pStyle w:val="ListParagraph"/>
        <w:numPr>
          <w:ilvl w:val="0"/>
          <w:numId w:val="10"/>
        </w:numPr>
        <w:spacing w:line="276" w:lineRule="auto"/>
        <w:rPr>
          <w:rFonts w:ascii="Arial" w:hAnsi="Arial" w:cs="Arial"/>
          <w:szCs w:val="22"/>
        </w:rPr>
      </w:pPr>
      <w:r w:rsidRPr="00270E57">
        <w:rPr>
          <w:rFonts w:ascii="Arial" w:hAnsi="Arial" w:cs="Arial"/>
          <w:szCs w:val="22"/>
        </w:rPr>
        <w:t>This protocol may be conducted in conjunction with the Diver Visual Census or Coral Demographics.</w:t>
      </w:r>
    </w:p>
    <w:p w14:paraId="01383F59" w14:textId="44167123" w:rsidR="00A07D39" w:rsidRPr="00270E57" w:rsidRDefault="00A07D39" w:rsidP="00E12F53">
      <w:pPr>
        <w:pStyle w:val="Compact"/>
        <w:spacing w:before="0" w:after="0" w:line="276" w:lineRule="auto"/>
        <w:rPr>
          <w:rFonts w:ascii="Arial" w:hAnsi="Arial" w:cs="Arial"/>
          <w:sz w:val="22"/>
          <w:szCs w:val="22"/>
        </w:rPr>
      </w:pPr>
    </w:p>
    <w:p w14:paraId="2BFF348B" w14:textId="788F7064" w:rsidR="00E12F53" w:rsidRPr="00270E57" w:rsidRDefault="00E12F53" w:rsidP="00E12F53">
      <w:pPr>
        <w:pStyle w:val="Compact"/>
        <w:spacing w:before="0" w:after="0" w:line="276" w:lineRule="auto"/>
        <w:rPr>
          <w:rFonts w:ascii="Arial" w:hAnsi="Arial" w:cs="Arial"/>
          <w:sz w:val="22"/>
          <w:szCs w:val="22"/>
        </w:rPr>
      </w:pPr>
    </w:p>
    <w:p w14:paraId="31D79980" w14:textId="77777777" w:rsidR="00E12F53" w:rsidRPr="00270E57" w:rsidRDefault="00E12F53" w:rsidP="00E12F53">
      <w:pPr>
        <w:pStyle w:val="Compact"/>
        <w:spacing w:before="0" w:after="0" w:line="276" w:lineRule="auto"/>
        <w:rPr>
          <w:rFonts w:ascii="Arial" w:hAnsi="Arial" w:cs="Arial"/>
          <w:sz w:val="22"/>
          <w:szCs w:val="22"/>
        </w:rPr>
      </w:pPr>
    </w:p>
    <w:p w14:paraId="6C6DED4C" w14:textId="77777777" w:rsidR="00270E57" w:rsidRDefault="00270E57" w:rsidP="00E12F53">
      <w:pPr>
        <w:pStyle w:val="Compact"/>
        <w:spacing w:before="0" w:after="0" w:line="276" w:lineRule="auto"/>
        <w:rPr>
          <w:rFonts w:ascii="Arial" w:hAnsi="Arial" w:cs="Arial"/>
        </w:rPr>
      </w:pPr>
    </w:p>
    <w:p w14:paraId="41A04F48" w14:textId="5035802F" w:rsidR="006A4531" w:rsidRPr="00270E57" w:rsidRDefault="00F92C96" w:rsidP="00E12F53">
      <w:pPr>
        <w:pStyle w:val="Compact"/>
        <w:spacing w:before="0" w:after="0" w:line="276" w:lineRule="auto"/>
        <w:rPr>
          <w:rFonts w:ascii="Arial" w:hAnsi="Arial" w:cs="Arial"/>
        </w:rPr>
      </w:pPr>
      <w:r>
        <w:rPr>
          <w:rFonts w:ascii="Arial" w:hAnsi="Arial" w:cs="Arial"/>
          <w:noProof/>
        </w:rPr>
        <w:lastRenderedPageBreak/>
        <w:pict w14:anchorId="2A97A0E7">
          <v:shape id="_x0000_i1029" type="#_x0000_t75" alt="" style="width:467.85pt;height:1.5pt;mso-width-percent:0;mso-height-percent:0;mso-width-percent:0;mso-height-percent:0" o:hrpct="0" o:hralign="center" o:hr="t">
            <v:imagedata r:id="rId7" o:title="Default Line"/>
          </v:shape>
        </w:pict>
      </w:r>
    </w:p>
    <w:p w14:paraId="37118291" w14:textId="77777777" w:rsidR="0097352D" w:rsidRPr="00270E57" w:rsidRDefault="0035444E" w:rsidP="00E12F53">
      <w:pPr>
        <w:pStyle w:val="Heading2"/>
        <w:spacing w:before="0" w:line="276" w:lineRule="auto"/>
        <w:rPr>
          <w:rFonts w:ascii="Arial" w:hAnsi="Arial" w:cs="Arial"/>
          <w:b w:val="0"/>
          <w:bCs w:val="0"/>
          <w:color w:val="000000" w:themeColor="text1"/>
        </w:rPr>
      </w:pPr>
      <w:bookmarkStart w:id="5" w:name="data-submission"/>
      <w:r w:rsidRPr="00270E57">
        <w:rPr>
          <w:rFonts w:ascii="Arial" w:hAnsi="Arial" w:cs="Arial"/>
          <w:b w:val="0"/>
          <w:bCs w:val="0"/>
          <w:color w:val="000000" w:themeColor="text1"/>
        </w:rPr>
        <w:t>Data Submission</w:t>
      </w:r>
      <w:bookmarkEnd w:id="5"/>
    </w:p>
    <w:p w14:paraId="7F521427" w14:textId="77777777" w:rsidR="004674CF" w:rsidRDefault="004674CF" w:rsidP="004674CF">
      <w:pPr>
        <w:pStyle w:val="Compact"/>
        <w:spacing w:before="0" w:after="0" w:line="276" w:lineRule="auto"/>
        <w:ind w:left="360"/>
        <w:rPr>
          <w:rFonts w:ascii="Arial" w:hAnsi="Arial" w:cs="Arial"/>
          <w:sz w:val="22"/>
          <w:szCs w:val="22"/>
        </w:rPr>
      </w:pPr>
    </w:p>
    <w:p w14:paraId="35CAB32B" w14:textId="6BFA606D"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Scan the completed field data sheets and save both paper and electronic versions locally. We do not require you to submit the scanned forms.</w:t>
      </w:r>
    </w:p>
    <w:p w14:paraId="3C483ED4" w14:textId="40599F2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Enter data into the provided data entry template. Each template is an Excel spreadsheet. Please provide as much protocol and sample metadata as possible</w:t>
      </w:r>
      <w:r w:rsidR="00F92C96">
        <w:rPr>
          <w:rFonts w:ascii="Arial" w:hAnsi="Arial" w:cs="Arial"/>
          <w:sz w:val="22"/>
          <w:szCs w:val="22"/>
        </w:rPr>
        <w:t xml:space="preserve">. </w:t>
      </w:r>
      <w:r w:rsidRPr="00270E57">
        <w:rPr>
          <w:rFonts w:ascii="Arial" w:hAnsi="Arial" w:cs="Arial"/>
          <w:sz w:val="22"/>
          <w:szCs w:val="22"/>
        </w:rPr>
        <w:t>Use the “notes” columns to provide additional information or context if a relevant column doesn’t already exist, rather than renaming or creating columns.</w:t>
      </w:r>
    </w:p>
    <w:p w14:paraId="3A9F2C6C" w14:textId="77777777"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Use our online submission portal to upload the Excel Spreadsheet: </w:t>
      </w:r>
      <w:hyperlink r:id="rId15">
        <w:r w:rsidRPr="00270E57">
          <w:rPr>
            <w:rStyle w:val="Hyperlink"/>
            <w:rFonts w:ascii="Arial" w:hAnsi="Arial" w:cs="Arial"/>
            <w:sz w:val="22"/>
            <w:szCs w:val="22"/>
          </w:rPr>
          <w:t>https://marinegeo.github.io/data-submission</w:t>
        </w:r>
      </w:hyperlink>
    </w:p>
    <w:p w14:paraId="07780A2C" w14:textId="6018B2CA" w:rsidR="0097352D" w:rsidRPr="00270E57" w:rsidRDefault="0035444E" w:rsidP="00E12F53">
      <w:pPr>
        <w:pStyle w:val="Compact"/>
        <w:numPr>
          <w:ilvl w:val="0"/>
          <w:numId w:val="12"/>
        </w:numPr>
        <w:spacing w:before="0" w:after="0" w:line="276" w:lineRule="auto"/>
        <w:rPr>
          <w:rFonts w:ascii="Arial" w:hAnsi="Arial" w:cs="Arial"/>
          <w:sz w:val="22"/>
          <w:szCs w:val="22"/>
        </w:rPr>
      </w:pPr>
      <w:r w:rsidRPr="00270E57">
        <w:rPr>
          <w:rFonts w:ascii="Arial" w:hAnsi="Arial" w:cs="Arial"/>
          <w:sz w:val="22"/>
          <w:szCs w:val="22"/>
        </w:rPr>
        <w:t xml:space="preserve">Contact us if you have any questions: </w:t>
      </w:r>
      <w:hyperlink r:id="rId16">
        <w:r w:rsidR="00BE32F9" w:rsidRPr="00270E57">
          <w:rPr>
            <w:rStyle w:val="Hyperlink"/>
            <w:rFonts w:ascii="Arial" w:hAnsi="Arial" w:cs="Arial"/>
            <w:sz w:val="22"/>
            <w:szCs w:val="22"/>
          </w:rPr>
          <w:t>marinegeo</w:t>
        </w:r>
        <w:r w:rsidR="00BE32F9">
          <w:rPr>
            <w:rStyle w:val="Hyperlink"/>
            <w:rFonts w:ascii="Arial" w:hAnsi="Arial" w:cs="Arial"/>
            <w:sz w:val="22"/>
            <w:szCs w:val="22"/>
          </w:rPr>
          <w:t>-protocols</w:t>
        </w:r>
        <w:r w:rsidR="00BE32F9" w:rsidRPr="00270E57">
          <w:rPr>
            <w:rStyle w:val="Hyperlink"/>
            <w:rFonts w:ascii="Arial" w:hAnsi="Arial" w:cs="Arial"/>
            <w:sz w:val="22"/>
            <w:szCs w:val="22"/>
          </w:rPr>
          <w:t>@si.edu</w:t>
        </w:r>
      </w:hyperlink>
    </w:p>
    <w:sectPr w:rsidR="0097352D" w:rsidRPr="00270E57" w:rsidSect="00202FEE">
      <w:headerReference w:type="default" r:id="rId17"/>
      <w:pgSz w:w="12240" w:h="15840"/>
      <w:pgMar w:top="1440" w:right="1440" w:bottom="1440" w:left="1440" w:header="432"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1E91F8" w14:textId="77777777" w:rsidR="006B16D6" w:rsidRDefault="006B16D6">
      <w:pPr>
        <w:spacing w:after="0"/>
      </w:pPr>
      <w:r>
        <w:separator/>
      </w:r>
    </w:p>
  </w:endnote>
  <w:endnote w:type="continuationSeparator" w:id="0">
    <w:p w14:paraId="2898A0FB" w14:textId="77777777" w:rsidR="006B16D6" w:rsidRDefault="006B16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Light">
    <w:altName w:val="Arial Nova Light"/>
    <w:charset w:val="00"/>
    <w:family w:val="auto"/>
    <w:pitch w:val="variable"/>
    <w:sig w:usb0="A00002FF" w:usb1="5000205B" w:usb2="00000002" w:usb3="00000000" w:csb0="000000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2AAF7" w14:textId="77777777" w:rsidR="006B16D6" w:rsidRDefault="006B16D6">
      <w:r>
        <w:separator/>
      </w:r>
    </w:p>
  </w:footnote>
  <w:footnote w:type="continuationSeparator" w:id="0">
    <w:p w14:paraId="67103047" w14:textId="77777777" w:rsidR="006B16D6" w:rsidRDefault="006B1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6FBDC" w14:textId="482D1CB3" w:rsidR="00202FEE" w:rsidRDefault="00202FEE">
    <w:pPr>
      <w:pStyle w:val="Header"/>
      <w:rPr>
        <w:rFonts w:ascii="Helvetica Neue Light" w:hAnsi="Helvetica Neue Light"/>
        <w:sz w:val="22"/>
        <w:szCs w:val="22"/>
      </w:rPr>
    </w:pPr>
    <w:r>
      <w:rPr>
        <w:noProof/>
      </w:rPr>
      <w:drawing>
        <wp:inline distT="0" distB="0" distL="0" distR="0" wp14:anchorId="24D6ABAD" wp14:editId="7ACE3E60">
          <wp:extent cx="1176098" cy="402336"/>
          <wp:effectExtent l="0" t="0" r="508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176098" cy="402336"/>
                  </a:xfrm>
                  <a:prstGeom prst="rect">
                    <a:avLst/>
                  </a:prstGeom>
                </pic:spPr>
              </pic:pic>
            </a:graphicData>
          </a:graphic>
        </wp:inline>
      </w:drawing>
    </w:r>
    <w:r>
      <w:tab/>
    </w:r>
    <w:r>
      <w:tab/>
    </w:r>
    <w:r w:rsidRPr="004674CF">
      <w:rPr>
        <w:rFonts w:ascii="Arial" w:hAnsi="Arial" w:cs="Arial"/>
        <w:sz w:val="22"/>
        <w:szCs w:val="22"/>
      </w:rPr>
      <w:t>Benthic Photoquadrats</w:t>
    </w:r>
  </w:p>
  <w:p w14:paraId="05B2D367" w14:textId="77777777" w:rsidR="00E12F53" w:rsidRDefault="00E12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CB0299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2B1433D"/>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70CD2DE"/>
    <w:multiLevelType w:val="multilevel"/>
    <w:tmpl w:val="2EF037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F151EB4"/>
    <w:multiLevelType w:val="hybridMultilevel"/>
    <w:tmpl w:val="09C07726"/>
    <w:lvl w:ilvl="0" w:tplc="AE081E4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3A88BB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5" w15:restartNumberingAfterBreak="0">
    <w:nsid w:val="3DB46146"/>
    <w:multiLevelType w:val="hybridMultilevel"/>
    <w:tmpl w:val="05CA6A5E"/>
    <w:lvl w:ilvl="0" w:tplc="AE081E46">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CC794C"/>
    <w:multiLevelType w:val="hybridMultilevel"/>
    <w:tmpl w:val="781E98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210815"/>
    <w:multiLevelType w:val="hybridMultilevel"/>
    <w:tmpl w:val="F3BC1D0E"/>
    <w:lvl w:ilvl="0" w:tplc="0409000F">
      <w:start w:val="1"/>
      <w:numFmt w:val="decimal"/>
      <w:lvlText w:val="%1."/>
      <w:lvlJc w:val="left"/>
      <w:pPr>
        <w:ind w:left="450" w:hanging="360"/>
      </w:pPr>
    </w:lvl>
    <w:lvl w:ilvl="1" w:tplc="04090019">
      <w:start w:val="1"/>
      <w:numFmt w:val="lowerLetter"/>
      <w:lvlText w:val="%2."/>
      <w:lvlJc w:val="left"/>
      <w:pPr>
        <w:ind w:left="99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D1F4380"/>
    <w:multiLevelType w:val="hybridMultilevel"/>
    <w:tmpl w:val="B212F4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7EF02C3"/>
    <w:multiLevelType w:val="hybridMultilevel"/>
    <w:tmpl w:val="3C7E0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4733DB"/>
    <w:multiLevelType w:val="hybridMultilevel"/>
    <w:tmpl w:val="303E133C"/>
    <w:lvl w:ilvl="0" w:tplc="0409000F">
      <w:start w:val="1"/>
      <w:numFmt w:val="decimal"/>
      <w:lvlText w:val="%1."/>
      <w:lvlJc w:val="left"/>
      <w:pPr>
        <w:ind w:left="240" w:hanging="360"/>
      </w:pPr>
    </w:lvl>
    <w:lvl w:ilvl="1" w:tplc="04090019" w:tentative="1">
      <w:start w:val="1"/>
      <w:numFmt w:val="lowerLetter"/>
      <w:lvlText w:val="%2."/>
      <w:lvlJc w:val="left"/>
      <w:pPr>
        <w:ind w:left="960" w:hanging="360"/>
      </w:pPr>
    </w:lvl>
    <w:lvl w:ilvl="2" w:tplc="0409001B" w:tentative="1">
      <w:start w:val="1"/>
      <w:numFmt w:val="lowerRoman"/>
      <w:lvlText w:val="%3."/>
      <w:lvlJc w:val="right"/>
      <w:pPr>
        <w:ind w:left="1680" w:hanging="180"/>
      </w:pPr>
    </w:lvl>
    <w:lvl w:ilvl="3" w:tplc="0409000F" w:tentative="1">
      <w:start w:val="1"/>
      <w:numFmt w:val="decimal"/>
      <w:lvlText w:val="%4."/>
      <w:lvlJc w:val="left"/>
      <w:pPr>
        <w:ind w:left="2400" w:hanging="360"/>
      </w:pPr>
    </w:lvl>
    <w:lvl w:ilvl="4" w:tplc="04090019" w:tentative="1">
      <w:start w:val="1"/>
      <w:numFmt w:val="lowerLetter"/>
      <w:lvlText w:val="%5."/>
      <w:lvlJc w:val="left"/>
      <w:pPr>
        <w:ind w:left="3120" w:hanging="360"/>
      </w:pPr>
    </w:lvl>
    <w:lvl w:ilvl="5" w:tplc="0409001B" w:tentative="1">
      <w:start w:val="1"/>
      <w:numFmt w:val="lowerRoman"/>
      <w:lvlText w:val="%6."/>
      <w:lvlJc w:val="right"/>
      <w:pPr>
        <w:ind w:left="3840" w:hanging="180"/>
      </w:pPr>
    </w:lvl>
    <w:lvl w:ilvl="6" w:tplc="0409000F" w:tentative="1">
      <w:start w:val="1"/>
      <w:numFmt w:val="decimal"/>
      <w:lvlText w:val="%7."/>
      <w:lvlJc w:val="left"/>
      <w:pPr>
        <w:ind w:left="4560" w:hanging="360"/>
      </w:pPr>
    </w:lvl>
    <w:lvl w:ilvl="7" w:tplc="04090019" w:tentative="1">
      <w:start w:val="1"/>
      <w:numFmt w:val="lowerLetter"/>
      <w:lvlText w:val="%8."/>
      <w:lvlJc w:val="left"/>
      <w:pPr>
        <w:ind w:left="5280" w:hanging="360"/>
      </w:pPr>
    </w:lvl>
    <w:lvl w:ilvl="8" w:tplc="0409001B" w:tentative="1">
      <w:start w:val="1"/>
      <w:numFmt w:val="lowerRoman"/>
      <w:lvlText w:val="%9."/>
      <w:lvlJc w:val="right"/>
      <w:pPr>
        <w:ind w:left="6000" w:hanging="180"/>
      </w:pPr>
    </w:lvl>
  </w:abstractNum>
  <w:abstractNum w:abstractNumId="11" w15:restartNumberingAfterBreak="0">
    <w:nsid w:val="699A0EFE"/>
    <w:multiLevelType w:val="hybridMultilevel"/>
    <w:tmpl w:val="B6E4C0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3"/>
  </w:num>
  <w:num w:numId="6">
    <w:abstractNumId w:val="1"/>
  </w:num>
  <w:num w:numId="7">
    <w:abstractNumId w:val="6"/>
  </w:num>
  <w:num w:numId="8">
    <w:abstractNumId w:val="7"/>
  </w:num>
  <w:num w:numId="9">
    <w:abstractNumId w:val="5"/>
  </w:num>
  <w:num w:numId="10">
    <w:abstractNumId w:val="11"/>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rper, Leah">
    <w15:presenceInfo w15:providerId="AD" w15:userId="S::HarperL@SI.EDU::edaa5a5a-3f51-4ed7-83e2-ed54d36cf9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402"/>
    <w:rsid w:val="000F5B5B"/>
    <w:rsid w:val="0013479D"/>
    <w:rsid w:val="00202FEE"/>
    <w:rsid w:val="00270E57"/>
    <w:rsid w:val="002730D4"/>
    <w:rsid w:val="002A5998"/>
    <w:rsid w:val="00326CE5"/>
    <w:rsid w:val="0035444E"/>
    <w:rsid w:val="003D5D56"/>
    <w:rsid w:val="004674CF"/>
    <w:rsid w:val="004B0A49"/>
    <w:rsid w:val="004E29B3"/>
    <w:rsid w:val="00590D07"/>
    <w:rsid w:val="00591241"/>
    <w:rsid w:val="006562E3"/>
    <w:rsid w:val="006A4531"/>
    <w:rsid w:val="006B16D6"/>
    <w:rsid w:val="006D2771"/>
    <w:rsid w:val="006E6934"/>
    <w:rsid w:val="0072534C"/>
    <w:rsid w:val="00784D58"/>
    <w:rsid w:val="00807CE9"/>
    <w:rsid w:val="0084158C"/>
    <w:rsid w:val="008D6863"/>
    <w:rsid w:val="008E63E6"/>
    <w:rsid w:val="0097352D"/>
    <w:rsid w:val="00A07D39"/>
    <w:rsid w:val="00A374FC"/>
    <w:rsid w:val="00A840E7"/>
    <w:rsid w:val="00AA7428"/>
    <w:rsid w:val="00B42B99"/>
    <w:rsid w:val="00B86B75"/>
    <w:rsid w:val="00BC48D5"/>
    <w:rsid w:val="00BD2123"/>
    <w:rsid w:val="00BD6BC2"/>
    <w:rsid w:val="00BE32F9"/>
    <w:rsid w:val="00C36279"/>
    <w:rsid w:val="00CF12B6"/>
    <w:rsid w:val="00E12F53"/>
    <w:rsid w:val="00E315A3"/>
    <w:rsid w:val="00E8602A"/>
    <w:rsid w:val="00EB0EC3"/>
    <w:rsid w:val="00EF09DC"/>
    <w:rsid w:val="00F92C96"/>
    <w:rsid w:val="00FA50C7"/>
    <w:rsid w:val="00FB4C1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1784A"/>
  <w15:docId w15:val="{02F8BC22-D075-E849-955F-7A31007F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8E63E6"/>
    <w:pPr>
      <w:spacing w:after="0"/>
      <w:ind w:left="720"/>
      <w:contextualSpacing/>
    </w:pPr>
    <w:rPr>
      <w:rFonts w:ascii="Helvetica Neue Light" w:hAnsi="Helvetica Neue Light"/>
      <w:sz w:val="22"/>
    </w:rPr>
  </w:style>
  <w:style w:type="character" w:customStyle="1" w:styleId="Heading2Char">
    <w:name w:val="Heading 2 Char"/>
    <w:basedOn w:val="DefaultParagraphFont"/>
    <w:link w:val="Heading2"/>
    <w:uiPriority w:val="9"/>
    <w:rsid w:val="00EF09DC"/>
    <w:rPr>
      <w:rFonts w:asciiTheme="majorHAnsi" w:eastAsiaTheme="majorEastAsia" w:hAnsiTheme="majorHAnsi" w:cstheme="majorBidi"/>
      <w:b/>
      <w:bCs/>
      <w:color w:val="4F81BD" w:themeColor="accent1"/>
      <w:sz w:val="32"/>
      <w:szCs w:val="32"/>
    </w:rPr>
  </w:style>
  <w:style w:type="paragraph" w:styleId="Header">
    <w:name w:val="header"/>
    <w:basedOn w:val="Normal"/>
    <w:link w:val="HeaderChar"/>
    <w:unhideWhenUsed/>
    <w:rsid w:val="00202FEE"/>
    <w:pPr>
      <w:tabs>
        <w:tab w:val="center" w:pos="4680"/>
        <w:tab w:val="right" w:pos="9360"/>
      </w:tabs>
      <w:spacing w:after="0"/>
    </w:pPr>
  </w:style>
  <w:style w:type="character" w:customStyle="1" w:styleId="HeaderChar">
    <w:name w:val="Header Char"/>
    <w:basedOn w:val="DefaultParagraphFont"/>
    <w:link w:val="Header"/>
    <w:rsid w:val="00202FEE"/>
  </w:style>
  <w:style w:type="paragraph" w:styleId="Footer">
    <w:name w:val="footer"/>
    <w:basedOn w:val="Normal"/>
    <w:link w:val="FooterChar"/>
    <w:unhideWhenUsed/>
    <w:rsid w:val="00202FEE"/>
    <w:pPr>
      <w:tabs>
        <w:tab w:val="center" w:pos="4680"/>
        <w:tab w:val="right" w:pos="9360"/>
      </w:tabs>
      <w:spacing w:after="0"/>
    </w:pPr>
  </w:style>
  <w:style w:type="character" w:customStyle="1" w:styleId="FooterChar">
    <w:name w:val="Footer Char"/>
    <w:basedOn w:val="DefaultParagraphFont"/>
    <w:link w:val="Footer"/>
    <w:rsid w:val="00202FEE"/>
  </w:style>
  <w:style w:type="character" w:styleId="UnresolvedMention">
    <w:name w:val="Unresolved Mention"/>
    <w:basedOn w:val="DefaultParagraphFont"/>
    <w:uiPriority w:val="99"/>
    <w:semiHidden/>
    <w:unhideWhenUsed/>
    <w:rsid w:val="00BE32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mailto:marinegeo-protocols@si.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marinegeo.github.io"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marinegeo-protocols@si.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alnet.ucsd.edu/" TargetMode="External"/><Relationship Id="rId5" Type="http://schemas.openxmlformats.org/officeDocument/2006/relationships/footnotes" Target="footnotes.xml"/><Relationship Id="rId15" Type="http://schemas.openxmlformats.org/officeDocument/2006/relationships/hyperlink" Target="https://marinegeo.github.io/data-submission" TargetMode="External"/><Relationship Id="rId10" Type="http://schemas.openxmlformats.org/officeDocument/2006/relationships/hyperlink" Target="http://reeflifesurvey.com/"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doi.org/10.25573/serc.1471779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711</Words>
  <Characters>4056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Protocol: MarineGEO Protocol</vt:lpstr>
    </vt:vector>
  </TitlesOfParts>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MarineGEO Protocol</dc:title>
  <dc:creator>Jaxine Wolfe</dc:creator>
  <cp:keywords/>
  <cp:lastModifiedBy>Lonneman, Michael</cp:lastModifiedBy>
  <cp:revision>14</cp:revision>
  <dcterms:created xsi:type="dcterms:W3CDTF">2020-12-01T23:38:00Z</dcterms:created>
  <dcterms:modified xsi:type="dcterms:W3CDTF">2021-06-02T14:08:00Z</dcterms:modified>
</cp:coreProperties>
</file>