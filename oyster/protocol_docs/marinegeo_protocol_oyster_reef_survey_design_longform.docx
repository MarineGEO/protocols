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68D286A1" w:rsidR="0097352D" w:rsidRPr="005E0228" w:rsidRDefault="00E8602A" w:rsidP="005E0228">
      <w:pPr>
        <w:pStyle w:val="Title"/>
        <w:spacing w:before="0" w:after="0" w:line="276" w:lineRule="auto"/>
        <w:rPr>
          <w:rFonts w:ascii="Helvetica Neue Light" w:hAnsi="Helvetica Neue Light"/>
          <w:b w:val="0"/>
          <w:bCs w:val="0"/>
          <w:color w:val="000000" w:themeColor="text1"/>
          <w:sz w:val="48"/>
          <w:szCs w:val="48"/>
        </w:rPr>
      </w:pPr>
      <w:r w:rsidRPr="005E0228">
        <w:rPr>
          <w:rFonts w:ascii="Helvetica Neue Light" w:hAnsi="Helvetica Neue Light"/>
          <w:b w:val="0"/>
          <w:bCs w:val="0"/>
          <w:color w:val="000000" w:themeColor="text1"/>
          <w:sz w:val="48"/>
          <w:szCs w:val="48"/>
        </w:rPr>
        <w:t xml:space="preserve">Name of the </w:t>
      </w:r>
      <w:proofErr w:type="spellStart"/>
      <w:r w:rsidR="0035444E" w:rsidRPr="005E0228">
        <w:rPr>
          <w:rFonts w:ascii="Helvetica Neue Light" w:hAnsi="Helvetica Neue Light"/>
          <w:b w:val="0"/>
          <w:bCs w:val="0"/>
          <w:color w:val="000000" w:themeColor="text1"/>
          <w:sz w:val="48"/>
          <w:szCs w:val="48"/>
        </w:rPr>
        <w:t>MarineGEO</w:t>
      </w:r>
      <w:proofErr w:type="spellEnd"/>
      <w:r w:rsidR="0035444E" w:rsidRPr="005E0228">
        <w:rPr>
          <w:rFonts w:ascii="Helvetica Neue Light" w:hAnsi="Helvetica Neue Light"/>
          <w:b w:val="0"/>
          <w:bCs w:val="0"/>
          <w:color w:val="000000" w:themeColor="text1"/>
          <w:sz w:val="48"/>
          <w:szCs w:val="48"/>
        </w:rPr>
        <w:t xml:space="preserve"> Protocol</w:t>
      </w:r>
    </w:p>
    <w:p w14:paraId="09038C17" w14:textId="445A0C27" w:rsidR="005E0228" w:rsidRDefault="006930CF" w:rsidP="005E0228">
      <w:pPr>
        <w:pStyle w:val="BodyText"/>
        <w:spacing w:before="0" w:after="0" w:line="276" w:lineRule="auto"/>
      </w:pPr>
      <w:r>
        <w:rPr>
          <w:rFonts w:ascii="Helvetica Neue Light" w:hAnsi="Helvetica Neue Light"/>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77777777" w:rsidR="005E0228" w:rsidRPr="005E0228" w:rsidRDefault="005E0228" w:rsidP="005E0228">
      <w:pPr>
        <w:pStyle w:val="BodyText"/>
        <w:spacing w:before="0" w:after="0" w:line="276" w:lineRule="auto"/>
      </w:pPr>
    </w:p>
    <w:p w14:paraId="45A9210B" w14:textId="77777777" w:rsidR="0097352D" w:rsidRPr="00AD2F3B" w:rsidRDefault="0072534C" w:rsidP="005E0228">
      <w:pPr>
        <w:pStyle w:val="Compact"/>
        <w:spacing w:before="0" w:after="0" w:line="276" w:lineRule="auto"/>
        <w:rPr>
          <w:rFonts w:ascii="Helvetica Neue Light" w:hAnsi="Helvetica Neue Light"/>
        </w:rPr>
      </w:pPr>
      <w:r w:rsidRPr="00AD2F3B">
        <w:rPr>
          <w:rFonts w:ascii="Helvetica Neue Light" w:hAnsi="Helvetica Neue Light"/>
          <w:noProof/>
        </w:rPr>
        <w:drawing>
          <wp:inline distT="0" distB="0" distL="0" distR="0" wp14:anchorId="232AF2C8" wp14:editId="41B0B05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4656D8E" w14:textId="77777777" w:rsidR="0072534C" w:rsidRPr="00AD2F3B" w:rsidRDefault="0072534C" w:rsidP="005E0228">
      <w:pPr>
        <w:pStyle w:val="FirstParagraph"/>
        <w:spacing w:before="0" w:after="0" w:line="276" w:lineRule="auto"/>
        <w:rPr>
          <w:rFonts w:ascii="Helvetica Neue Light" w:hAnsi="Helvetica Neue Light"/>
          <w:u w:val="single"/>
        </w:rPr>
      </w:pPr>
    </w:p>
    <w:p w14:paraId="283B2D34" w14:textId="19B1F095" w:rsidR="0072534C" w:rsidRDefault="0072534C" w:rsidP="005E0228">
      <w:pPr>
        <w:pStyle w:val="FirstParagraph"/>
        <w:spacing w:before="0" w:after="0" w:line="276" w:lineRule="auto"/>
        <w:rPr>
          <w:rFonts w:ascii="Helvetica Neue Light" w:hAnsi="Helvetica Neue Light"/>
          <w:sz w:val="22"/>
          <w:szCs w:val="22"/>
        </w:rPr>
      </w:pPr>
      <w:r w:rsidRPr="005E0228">
        <w:rPr>
          <w:rFonts w:ascii="Helvetica Neue Light" w:hAnsi="Helvetica Neue Light"/>
          <w:sz w:val="22"/>
          <w:szCs w:val="22"/>
          <w:u w:val="single"/>
        </w:rPr>
        <w:t>How to cite this work:</w:t>
      </w:r>
      <w:r w:rsidRPr="005E0228">
        <w:rPr>
          <w:rFonts w:ascii="Helvetica Neue Light" w:hAnsi="Helvetica Neue Light"/>
          <w:sz w:val="22"/>
          <w:szCs w:val="22"/>
        </w:rPr>
        <w:t xml:space="preserve"> </w:t>
      </w:r>
      <w:r w:rsidR="0035444E" w:rsidRPr="005E0228">
        <w:rPr>
          <w:rFonts w:ascii="Helvetica Neue Light" w:hAnsi="Helvetica Neue Light"/>
          <w:sz w:val="22"/>
          <w:szCs w:val="22"/>
        </w:rPr>
        <w:t xml:space="preserve">Protocol: </w:t>
      </w:r>
      <w:r w:rsidR="00E8602A" w:rsidRPr="005E0228">
        <w:rPr>
          <w:rFonts w:ascii="Helvetica Neue Light" w:hAnsi="Helvetica Neue Light"/>
          <w:sz w:val="22"/>
          <w:szCs w:val="22"/>
        </w:rPr>
        <w:t xml:space="preserve">Name of the </w:t>
      </w:r>
      <w:proofErr w:type="spellStart"/>
      <w:r w:rsidR="0035444E" w:rsidRPr="005E0228">
        <w:rPr>
          <w:rFonts w:ascii="Helvetica Neue Light" w:hAnsi="Helvetica Neue Light"/>
          <w:sz w:val="22"/>
          <w:szCs w:val="22"/>
        </w:rPr>
        <w:t>MarineGEO</w:t>
      </w:r>
      <w:proofErr w:type="spellEnd"/>
      <w:r w:rsidR="0035444E" w:rsidRPr="005E0228">
        <w:rPr>
          <w:rFonts w:ascii="Helvetica Neue Light" w:hAnsi="Helvetica Neue Light"/>
          <w:sz w:val="22"/>
          <w:szCs w:val="22"/>
        </w:rPr>
        <w:t xml:space="preserve"> Protocol. (202</w:t>
      </w:r>
      <w:r w:rsidR="005E0228">
        <w:rPr>
          <w:rFonts w:ascii="Helvetica Neue Light" w:hAnsi="Helvetica Neue Light"/>
          <w:sz w:val="22"/>
          <w:szCs w:val="22"/>
        </w:rPr>
        <w:t>1</w:t>
      </w:r>
      <w:r w:rsidR="0035444E" w:rsidRPr="005E0228">
        <w:rPr>
          <w:rFonts w:ascii="Helvetica Neue Light" w:hAnsi="Helvetica Neue Light"/>
          <w:sz w:val="22"/>
          <w:szCs w:val="22"/>
        </w:rPr>
        <w:t xml:space="preserve">) </w:t>
      </w:r>
      <w:proofErr w:type="spellStart"/>
      <w:r w:rsidR="0035444E" w:rsidRPr="005E0228">
        <w:rPr>
          <w:rFonts w:ascii="Helvetica Neue Light" w:hAnsi="Helvetica Neue Light"/>
          <w:sz w:val="22"/>
          <w:szCs w:val="22"/>
        </w:rPr>
        <w:t>Tennenbaum</w:t>
      </w:r>
      <w:proofErr w:type="spellEnd"/>
      <w:r w:rsidR="0035444E" w:rsidRPr="005E0228">
        <w:rPr>
          <w:rFonts w:ascii="Helvetica Neue Light" w:hAnsi="Helvetica Neue Light"/>
          <w:sz w:val="22"/>
          <w:szCs w:val="22"/>
        </w:rPr>
        <w:t xml:space="preserve"> Marine Observatories Network, </w:t>
      </w:r>
      <w:proofErr w:type="spellStart"/>
      <w:r w:rsidR="0035444E" w:rsidRPr="005E0228">
        <w:rPr>
          <w:rFonts w:ascii="Helvetica Neue Light" w:hAnsi="Helvetica Neue Light"/>
          <w:sz w:val="22"/>
          <w:szCs w:val="22"/>
        </w:rPr>
        <w:t>MarineGEO</w:t>
      </w:r>
      <w:proofErr w:type="spellEnd"/>
      <w:r w:rsidR="0035444E" w:rsidRPr="005E0228">
        <w:rPr>
          <w:rFonts w:ascii="Helvetica Neue Light" w:hAnsi="Helvetica Neue Light"/>
          <w:sz w:val="22"/>
          <w:szCs w:val="22"/>
        </w:rPr>
        <w:t>, Smithsonian Institution.</w:t>
      </w:r>
    </w:p>
    <w:p w14:paraId="5A67349B" w14:textId="77777777" w:rsidR="005E0228" w:rsidRPr="005E0228" w:rsidRDefault="005E0228" w:rsidP="005E0228">
      <w:pPr>
        <w:pStyle w:val="BodyText"/>
      </w:pPr>
    </w:p>
    <w:p w14:paraId="0141F26B" w14:textId="77777777" w:rsidR="0097352D" w:rsidRPr="00AD2F3B" w:rsidRDefault="0072534C" w:rsidP="005E0228">
      <w:pPr>
        <w:pStyle w:val="Compact"/>
        <w:spacing w:before="0" w:after="0" w:line="276" w:lineRule="auto"/>
        <w:jc w:val="center"/>
        <w:rPr>
          <w:rFonts w:ascii="Helvetica Neue Light" w:hAnsi="Helvetica Neue Light"/>
        </w:rPr>
      </w:pPr>
      <w:r w:rsidRPr="00AD2F3B">
        <w:rPr>
          <w:rFonts w:ascii="Helvetica Neue Light" w:hAnsi="Helvetica Neue Light"/>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AD2F3B" w:rsidRDefault="0072534C" w:rsidP="005E0228">
      <w:pPr>
        <w:spacing w:after="0" w:line="276" w:lineRule="auto"/>
        <w:rPr>
          <w:rFonts w:ascii="Helvetica Neue Light" w:hAnsi="Helvetica Neue Light"/>
        </w:rPr>
      </w:pPr>
      <w:r w:rsidRPr="00AD2F3B">
        <w:rPr>
          <w:rFonts w:ascii="Helvetica Neue Light" w:hAnsi="Helvetica Neue Light"/>
        </w:rPr>
        <w:br w:type="page"/>
      </w:r>
    </w:p>
    <w:p w14:paraId="7FE37DA6" w14:textId="55585485" w:rsidR="005E0228" w:rsidRDefault="006930CF" w:rsidP="005E0228">
      <w:pPr>
        <w:pStyle w:val="Heading2"/>
        <w:spacing w:before="0" w:line="276" w:lineRule="auto"/>
        <w:rPr>
          <w:rFonts w:ascii="Helvetica Neue Light" w:hAnsi="Helvetica Neue Light"/>
          <w:b w:val="0"/>
          <w:bCs w:val="0"/>
        </w:rPr>
      </w:pPr>
      <w:bookmarkStart w:id="0" w:name="introduction"/>
      <w:r>
        <w:rPr>
          <w:rFonts w:ascii="Helvetica Neue Light" w:hAnsi="Helvetica Neue Light"/>
          <w:noProof/>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74F45E35" w14:textId="6096450A" w:rsidR="0097352D" w:rsidRPr="005E0228" w:rsidRDefault="0035444E" w:rsidP="005E0228">
      <w:pPr>
        <w:pStyle w:val="Heading2"/>
        <w:spacing w:before="0" w:line="276" w:lineRule="auto"/>
        <w:rPr>
          <w:rFonts w:ascii="Helvetica Neue Light" w:hAnsi="Helvetica Neue Light"/>
          <w:b w:val="0"/>
          <w:bCs w:val="0"/>
          <w:color w:val="000000" w:themeColor="text1"/>
        </w:rPr>
      </w:pPr>
      <w:r w:rsidRPr="005E0228">
        <w:rPr>
          <w:rFonts w:ascii="Helvetica Neue Light" w:hAnsi="Helvetica Neue Light"/>
          <w:b w:val="0"/>
          <w:bCs w:val="0"/>
          <w:color w:val="000000" w:themeColor="text1"/>
        </w:rPr>
        <w:t>Introduction</w:t>
      </w:r>
      <w:bookmarkEnd w:id="0"/>
    </w:p>
    <w:p w14:paraId="2F33F910" w14:textId="77777777" w:rsidR="005E0228" w:rsidRDefault="005E0228" w:rsidP="005E0228">
      <w:pPr>
        <w:pStyle w:val="Compact"/>
        <w:spacing w:before="0" w:after="0" w:line="276" w:lineRule="auto"/>
        <w:rPr>
          <w:rFonts w:ascii="Helvetica Neue Light" w:hAnsi="Helvetica Neue Light"/>
          <w:sz w:val="22"/>
          <w:szCs w:val="22"/>
        </w:rPr>
      </w:pPr>
    </w:p>
    <w:p w14:paraId="5DCF0519" w14:textId="1BC3522B" w:rsidR="0097352D" w:rsidRPr="005E0228" w:rsidRDefault="00326CE5" w:rsidP="005E0228">
      <w:pPr>
        <w:pStyle w:val="Compact"/>
        <w:spacing w:before="0" w:after="0" w:line="276" w:lineRule="auto"/>
        <w:rPr>
          <w:rFonts w:ascii="Helvetica Neue Light" w:hAnsi="Helvetica Neue Light"/>
          <w:sz w:val="22"/>
          <w:szCs w:val="22"/>
        </w:rPr>
      </w:pPr>
      <w:r w:rsidRPr="005E0228">
        <w:rPr>
          <w:rFonts w:ascii="Helvetica Neue Light" w:hAnsi="Helvetica Neue Light"/>
          <w:sz w:val="22"/>
          <w:szCs w:val="22"/>
        </w:rPr>
        <w:t xml:space="preserve">Please provide an introduction for the protocol which briefly explains the context and purpose for the information being gathered. </w:t>
      </w:r>
    </w:p>
    <w:p w14:paraId="6A037502" w14:textId="77777777" w:rsidR="00326CE5" w:rsidRPr="005E0228" w:rsidRDefault="00326CE5" w:rsidP="005E0228">
      <w:pPr>
        <w:pStyle w:val="Compact"/>
        <w:spacing w:before="0" w:after="0" w:line="276" w:lineRule="auto"/>
        <w:rPr>
          <w:rFonts w:ascii="Helvetica Neue Light" w:hAnsi="Helvetica Neue Light"/>
          <w:sz w:val="22"/>
          <w:szCs w:val="22"/>
        </w:rPr>
      </w:pPr>
    </w:p>
    <w:p w14:paraId="21ACC145" w14:textId="77777777" w:rsidR="0097352D" w:rsidRPr="005E0228" w:rsidRDefault="0035444E" w:rsidP="005E0228">
      <w:pPr>
        <w:pStyle w:val="Heading2"/>
        <w:spacing w:before="0" w:line="276" w:lineRule="auto"/>
        <w:rPr>
          <w:rFonts w:ascii="Helvetica Neue Light" w:hAnsi="Helvetica Neue Light"/>
          <w:b w:val="0"/>
          <w:bCs w:val="0"/>
          <w:color w:val="000000" w:themeColor="text1"/>
          <w:sz w:val="22"/>
          <w:szCs w:val="22"/>
          <w:u w:val="single"/>
        </w:rPr>
      </w:pPr>
      <w:bookmarkStart w:id="1" w:name="measured-parameters"/>
      <w:r w:rsidRPr="005E0228">
        <w:rPr>
          <w:rFonts w:ascii="Helvetica Neue Light" w:hAnsi="Helvetica Neue Light"/>
          <w:b w:val="0"/>
          <w:bCs w:val="0"/>
          <w:color w:val="000000" w:themeColor="text1"/>
          <w:sz w:val="22"/>
          <w:szCs w:val="22"/>
          <w:u w:val="single"/>
        </w:rPr>
        <w:t>Measured Parameters</w:t>
      </w:r>
      <w:bookmarkEnd w:id="1"/>
    </w:p>
    <w:p w14:paraId="7B7F2AFC" w14:textId="77777777" w:rsidR="00326CE5" w:rsidRPr="005E0228" w:rsidRDefault="00326CE5" w:rsidP="005E0228">
      <w:pPr>
        <w:pStyle w:val="Compact"/>
        <w:spacing w:before="0" w:after="0" w:line="276" w:lineRule="auto"/>
        <w:rPr>
          <w:rFonts w:ascii="Helvetica Neue Light" w:hAnsi="Helvetica Neue Light"/>
          <w:sz w:val="22"/>
          <w:szCs w:val="22"/>
        </w:rPr>
      </w:pPr>
      <w:r w:rsidRPr="005E0228">
        <w:rPr>
          <w:rFonts w:ascii="Helvetica Neue Light" w:hAnsi="Helvetica Neue Light"/>
          <w:sz w:val="22"/>
          <w:szCs w:val="22"/>
        </w:rPr>
        <w:t>Please indicate what this protocol seeks to quantify.</w:t>
      </w:r>
    </w:p>
    <w:p w14:paraId="2AE068F3" w14:textId="77777777" w:rsidR="005E0228" w:rsidRDefault="005E0228" w:rsidP="005E0228">
      <w:pPr>
        <w:pStyle w:val="Compact"/>
        <w:spacing w:before="0" w:after="0" w:line="276" w:lineRule="auto"/>
        <w:rPr>
          <w:rFonts w:ascii="Helvetica Neue Light" w:hAnsi="Helvetica Neue Light"/>
        </w:rPr>
      </w:pPr>
    </w:p>
    <w:p w14:paraId="58A10B38" w14:textId="51E720C1" w:rsidR="00326CE5" w:rsidRPr="00AD2F3B" w:rsidRDefault="006930CF" w:rsidP="005E0228">
      <w:pPr>
        <w:pStyle w:val="Compact"/>
        <w:spacing w:before="0" w:after="0" w:line="276" w:lineRule="auto"/>
        <w:rPr>
          <w:rFonts w:ascii="Helvetica Neue Light" w:hAnsi="Helvetica Neue Light"/>
        </w:rPr>
      </w:pPr>
      <w:r>
        <w:rPr>
          <w:rFonts w:ascii="Helvetica Neue Light" w:hAnsi="Helvetica Neue Light"/>
          <w:noProof/>
        </w:rPr>
        <w:pict w14:anchorId="1CCC6814">
          <v:shape id="_x0000_i1027" type="#_x0000_t75" alt="" style="width:467.85pt;height:1.5pt;mso-width-percent:0;mso-height-percent:0;mso-width-percent:0;mso-height-percent:0" o:hrpct="0" o:hralign="center" o:hr="t">
            <v:imagedata r:id="rId7" o:title="Default Line"/>
          </v:shape>
        </w:pict>
      </w:r>
    </w:p>
    <w:p w14:paraId="35383EFB" w14:textId="77777777" w:rsidR="006E6934" w:rsidRPr="005E0228" w:rsidRDefault="0035444E" w:rsidP="005E0228">
      <w:pPr>
        <w:pStyle w:val="Heading2"/>
        <w:spacing w:before="0" w:line="276" w:lineRule="auto"/>
        <w:rPr>
          <w:rFonts w:ascii="Helvetica Neue Light" w:hAnsi="Helvetica Neue Light"/>
          <w:b w:val="0"/>
          <w:bCs w:val="0"/>
          <w:color w:val="000000" w:themeColor="text1"/>
        </w:rPr>
      </w:pPr>
      <w:bookmarkStart w:id="2" w:name="requirements"/>
      <w:r w:rsidRPr="005E0228">
        <w:rPr>
          <w:rFonts w:ascii="Helvetica Neue Light" w:hAnsi="Helvetica Neue Light"/>
          <w:b w:val="0"/>
          <w:bCs w:val="0"/>
          <w:color w:val="000000" w:themeColor="text1"/>
        </w:rPr>
        <w:t>Requirements</w:t>
      </w:r>
      <w:bookmarkEnd w:id="2"/>
    </w:p>
    <w:p w14:paraId="49D502A4" w14:textId="77777777" w:rsidR="00326CE5"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Number of Personnel: ex. 1-2 people</w:t>
      </w:r>
    </w:p>
    <w:p w14:paraId="0BD33728"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p>
    <w:p w14:paraId="40F7AA63"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Estimated Total Time Per Location: (indicate the number of people and the length of time)</w:t>
      </w:r>
    </w:p>
    <w:p w14:paraId="78505BEC"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ab/>
        <w:t xml:space="preserve">Preparation: ex. </w:t>
      </w:r>
      <w:proofErr w:type="gramStart"/>
      <w:r w:rsidRPr="005E0228">
        <w:rPr>
          <w:rFonts w:ascii="Helvetica Neue Light" w:hAnsi="Helvetica Neue Light"/>
          <w:color w:val="000000" w:themeColor="text1"/>
          <w:sz w:val="22"/>
          <w:szCs w:val="22"/>
        </w:rPr>
        <w:t>1 person</w:t>
      </w:r>
      <w:proofErr w:type="gramEnd"/>
      <w:r w:rsidRPr="005E0228">
        <w:rPr>
          <w:rFonts w:ascii="Helvetica Neue Light" w:hAnsi="Helvetica Neue Light"/>
          <w:color w:val="000000" w:themeColor="text1"/>
          <w:sz w:val="22"/>
          <w:szCs w:val="22"/>
        </w:rPr>
        <w:t xml:space="preserve"> x 1 day</w:t>
      </w:r>
    </w:p>
    <w:p w14:paraId="3DE36345"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ab/>
        <w:t>Field work:</w:t>
      </w:r>
    </w:p>
    <w:p w14:paraId="576435B1"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ab/>
        <w:t>Post-processing:</w:t>
      </w:r>
    </w:p>
    <w:p w14:paraId="3A6CA928"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ab/>
        <w:t>Data processing:</w:t>
      </w:r>
    </w:p>
    <w:p w14:paraId="75A245E9"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p>
    <w:p w14:paraId="6D60E870" w14:textId="77777777" w:rsidR="0013479D" w:rsidRPr="005E0228" w:rsidRDefault="0013479D"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Replication: ex. At least three (3) sites per habitat.</w:t>
      </w:r>
    </w:p>
    <w:p w14:paraId="39C20700" w14:textId="77777777" w:rsidR="00326CE5" w:rsidRPr="005E0228" w:rsidRDefault="00326CE5" w:rsidP="005E0228">
      <w:pPr>
        <w:pStyle w:val="Compact"/>
        <w:spacing w:before="0" w:after="0" w:line="276" w:lineRule="auto"/>
        <w:rPr>
          <w:rFonts w:ascii="Helvetica Neue Light" w:hAnsi="Helvetica Neue Light"/>
          <w:color w:val="000000" w:themeColor="text1"/>
          <w:sz w:val="22"/>
          <w:szCs w:val="22"/>
        </w:rPr>
      </w:pPr>
    </w:p>
    <w:p w14:paraId="63935DA5" w14:textId="77777777" w:rsidR="006E6934" w:rsidRPr="005E0228" w:rsidRDefault="006E6934" w:rsidP="005E0228">
      <w:pPr>
        <w:pStyle w:val="Compact"/>
        <w:spacing w:before="0" w:after="0" w:line="276" w:lineRule="auto"/>
        <w:rPr>
          <w:rFonts w:ascii="Helvetica Neue Light" w:hAnsi="Helvetica Neue Light"/>
          <w:color w:val="000000" w:themeColor="text1"/>
          <w:sz w:val="22"/>
          <w:szCs w:val="22"/>
        </w:rPr>
      </w:pPr>
      <w:r w:rsidRPr="005E0228">
        <w:rPr>
          <w:rFonts w:ascii="Helvetica Neue Light" w:hAnsi="Helvetica Neue Light"/>
          <w:color w:val="000000" w:themeColor="text1"/>
          <w:sz w:val="22"/>
          <w:szCs w:val="22"/>
        </w:rPr>
        <w:t xml:space="preserve">Please list any required materials for the survey design, fieldwork, or post-processing steps. Provide links where necessary or indication if an item will be provided </w:t>
      </w:r>
      <w:r w:rsidR="00326CE5" w:rsidRPr="005E0228">
        <w:rPr>
          <w:rFonts w:ascii="Helvetica Neue Light" w:hAnsi="Helvetica Neue Light"/>
          <w:color w:val="000000" w:themeColor="text1"/>
          <w:sz w:val="22"/>
          <w:szCs w:val="22"/>
        </w:rPr>
        <w:t>by the network.</w:t>
      </w:r>
    </w:p>
    <w:p w14:paraId="775BDBBE" w14:textId="77777777" w:rsidR="000E38CD" w:rsidRDefault="000E38CD" w:rsidP="005E0228">
      <w:pPr>
        <w:pStyle w:val="Compact"/>
        <w:spacing w:before="0" w:after="0" w:line="276" w:lineRule="auto"/>
        <w:rPr>
          <w:rFonts w:ascii="Helvetica Neue Light" w:hAnsi="Helvetica Neue Light"/>
        </w:rPr>
      </w:pPr>
    </w:p>
    <w:p w14:paraId="277C6A32" w14:textId="20FBCFB3" w:rsidR="006E6934" w:rsidRPr="00AD2F3B" w:rsidRDefault="006930CF" w:rsidP="005E0228">
      <w:pPr>
        <w:pStyle w:val="Compact"/>
        <w:spacing w:before="0" w:after="0" w:line="276" w:lineRule="auto"/>
        <w:rPr>
          <w:rFonts w:ascii="Helvetica Neue Light" w:hAnsi="Helvetica Neue Light"/>
        </w:rPr>
      </w:pPr>
      <w:r>
        <w:rPr>
          <w:rFonts w:ascii="Helvetica Neue Light" w:hAnsi="Helvetica Neue Light"/>
          <w:noProof/>
        </w:rPr>
        <w:pict w14:anchorId="73959192">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5E0228" w:rsidRDefault="0035444E" w:rsidP="005E0228">
      <w:pPr>
        <w:pStyle w:val="Heading2"/>
        <w:spacing w:before="0" w:line="276" w:lineRule="auto"/>
        <w:rPr>
          <w:rFonts w:ascii="Helvetica Neue Light" w:hAnsi="Helvetica Neue Light"/>
          <w:b w:val="0"/>
          <w:bCs w:val="0"/>
          <w:color w:val="000000" w:themeColor="text1"/>
        </w:rPr>
      </w:pPr>
      <w:bookmarkStart w:id="3" w:name="methods"/>
      <w:r w:rsidRPr="005E0228">
        <w:rPr>
          <w:rFonts w:ascii="Helvetica Neue Light" w:hAnsi="Helvetica Neue Light"/>
          <w:b w:val="0"/>
          <w:bCs w:val="0"/>
          <w:color w:val="000000" w:themeColor="text1"/>
        </w:rPr>
        <w:t>Methods</w:t>
      </w:r>
      <w:bookmarkEnd w:id="3"/>
    </w:p>
    <w:p w14:paraId="636D1855" w14:textId="77777777" w:rsidR="0097352D" w:rsidRPr="005E0228" w:rsidRDefault="0035444E" w:rsidP="005E0228">
      <w:pPr>
        <w:pStyle w:val="FirstParagraph"/>
        <w:spacing w:before="0" w:after="0" w:line="276" w:lineRule="auto"/>
        <w:rPr>
          <w:rFonts w:ascii="Helvetica Neue Light" w:hAnsi="Helvetica Neue Light"/>
          <w:sz w:val="22"/>
          <w:szCs w:val="22"/>
        </w:rPr>
      </w:pPr>
      <w:r w:rsidRPr="005E0228">
        <w:rPr>
          <w:rFonts w:ascii="Helvetica Neue Light" w:hAnsi="Helvetica Neue Light"/>
          <w:sz w:val="22"/>
          <w:szCs w:val="22"/>
        </w:rPr>
        <w:t xml:space="preserve">Fully review this and any additional protocols necessary for the sampling excursion. Address any questions or concerns to </w:t>
      </w:r>
      <w:hyperlink r:id="rId10">
        <w:r w:rsidRPr="005E0228">
          <w:rPr>
            <w:rStyle w:val="Hyperlink"/>
            <w:rFonts w:ascii="Helvetica Neue Light" w:hAnsi="Helvetica Neue Light"/>
            <w:sz w:val="22"/>
            <w:szCs w:val="22"/>
          </w:rPr>
          <w:t>marinegeo@si.edu</w:t>
        </w:r>
      </w:hyperlink>
      <w:r w:rsidRPr="005E0228">
        <w:rPr>
          <w:rFonts w:ascii="Helvetica Neue Light" w:hAnsi="Helvetica Neue Light"/>
          <w:sz w:val="22"/>
          <w:szCs w:val="22"/>
        </w:rPr>
        <w:t xml:space="preserve"> before beginning this protocol. </w:t>
      </w:r>
    </w:p>
    <w:p w14:paraId="32ADC791" w14:textId="77777777" w:rsidR="00FA50C7" w:rsidRPr="005E0228" w:rsidRDefault="00FA50C7" w:rsidP="005E0228">
      <w:pPr>
        <w:pStyle w:val="Compact"/>
        <w:spacing w:before="0" w:after="0" w:line="276" w:lineRule="auto"/>
        <w:rPr>
          <w:rFonts w:ascii="Helvetica Neue Light" w:hAnsi="Helvetica Neue Light"/>
          <w:sz w:val="22"/>
          <w:szCs w:val="22"/>
        </w:rPr>
      </w:pPr>
    </w:p>
    <w:p w14:paraId="6B4B5FCD" w14:textId="1D53CB5F" w:rsidR="0097352D" w:rsidRPr="005E0228" w:rsidRDefault="00326CE5" w:rsidP="005E0228">
      <w:pPr>
        <w:pStyle w:val="Compact"/>
        <w:spacing w:before="0" w:after="0" w:line="276" w:lineRule="auto"/>
        <w:rPr>
          <w:rFonts w:ascii="Helvetica Neue Light" w:hAnsi="Helvetica Neue Light"/>
          <w:sz w:val="22"/>
          <w:szCs w:val="22"/>
        </w:rPr>
      </w:pPr>
      <w:r w:rsidRPr="005E0228">
        <w:rPr>
          <w:rFonts w:ascii="Helvetica Neue Light" w:hAnsi="Helvetica Neue Light"/>
          <w:sz w:val="22"/>
          <w:szCs w:val="22"/>
        </w:rPr>
        <w:t xml:space="preserve">Please provide a step-by-step </w:t>
      </w:r>
      <w:r w:rsidR="0013479D" w:rsidRPr="005E0228">
        <w:rPr>
          <w:rFonts w:ascii="Helvetica Neue Light" w:hAnsi="Helvetica Neue Light"/>
          <w:sz w:val="22"/>
          <w:szCs w:val="22"/>
        </w:rPr>
        <w:t>description</w:t>
      </w:r>
      <w:r w:rsidRPr="005E0228">
        <w:rPr>
          <w:rFonts w:ascii="Helvetica Neue Light" w:hAnsi="Helvetica Neue Light"/>
          <w:sz w:val="22"/>
          <w:szCs w:val="22"/>
        </w:rPr>
        <w:t xml:space="preserve"> of the process which participants can follow easily. Methods can be </w:t>
      </w:r>
      <w:r w:rsidR="0013479D" w:rsidRPr="005E0228">
        <w:rPr>
          <w:rFonts w:ascii="Helvetica Neue Light" w:hAnsi="Helvetica Neue Light"/>
          <w:sz w:val="22"/>
          <w:szCs w:val="22"/>
        </w:rPr>
        <w:t>broken down</w:t>
      </w:r>
      <w:r w:rsidRPr="005E0228">
        <w:rPr>
          <w:rFonts w:ascii="Helvetica Neue Light" w:hAnsi="Helvetica Neue Light"/>
          <w:sz w:val="22"/>
          <w:szCs w:val="22"/>
        </w:rPr>
        <w:t xml:space="preserve"> into sub-sections, such as preparation, fieldwork (</w:t>
      </w:r>
      <w:proofErr w:type="gramStart"/>
      <w:r w:rsidRPr="005E0228">
        <w:rPr>
          <w:rFonts w:ascii="Helvetica Neue Light" w:hAnsi="Helvetica Neue Light"/>
          <w:sz w:val="22"/>
          <w:szCs w:val="22"/>
        </w:rPr>
        <w:t>i.e.</w:t>
      </w:r>
      <w:proofErr w:type="gramEnd"/>
      <w:r w:rsidRPr="005E0228">
        <w:rPr>
          <w:rFonts w:ascii="Helvetica Neue Light" w:hAnsi="Helvetica Neue Light"/>
          <w:sz w:val="22"/>
          <w:szCs w:val="22"/>
        </w:rPr>
        <w:t xml:space="preserve"> deployment</w:t>
      </w:r>
      <w:r w:rsidR="0013479D" w:rsidRPr="005E0228">
        <w:rPr>
          <w:rFonts w:ascii="Helvetica Neue Light" w:hAnsi="Helvetica Neue Light"/>
          <w:sz w:val="22"/>
          <w:szCs w:val="22"/>
        </w:rPr>
        <w:t xml:space="preserve">, monitoring, </w:t>
      </w:r>
      <w:r w:rsidRPr="005E0228">
        <w:rPr>
          <w:rFonts w:ascii="Helvetica Neue Light" w:hAnsi="Helvetica Neue Light"/>
          <w:sz w:val="22"/>
          <w:szCs w:val="22"/>
        </w:rPr>
        <w:t>retrieval), and post-processing of the samples.</w:t>
      </w:r>
      <w:r w:rsidR="0013479D" w:rsidRPr="005E0228">
        <w:rPr>
          <w:rFonts w:ascii="Helvetica Neue Light" w:hAnsi="Helvetica Neue Light"/>
          <w:sz w:val="22"/>
          <w:szCs w:val="22"/>
        </w:rPr>
        <w:t xml:space="preserve"> Include any photos or tables that will be helpful or necessary to complete these steps.</w:t>
      </w:r>
    </w:p>
    <w:p w14:paraId="45A71D07" w14:textId="65C8CCE9" w:rsidR="00326CE5" w:rsidRDefault="00326CE5" w:rsidP="005E0228">
      <w:pPr>
        <w:pStyle w:val="Compact"/>
        <w:spacing w:before="0" w:after="0" w:line="276" w:lineRule="auto"/>
        <w:rPr>
          <w:rFonts w:ascii="Helvetica Neue Light" w:hAnsi="Helvetica Neue Light"/>
        </w:rPr>
      </w:pPr>
    </w:p>
    <w:p w14:paraId="6369FA2F" w14:textId="73AFBA5B" w:rsidR="005E0228" w:rsidRPr="00AD2F3B" w:rsidRDefault="006930CF" w:rsidP="005E0228">
      <w:pPr>
        <w:pStyle w:val="Compact"/>
        <w:spacing w:before="0" w:after="0" w:line="276" w:lineRule="auto"/>
        <w:rPr>
          <w:rFonts w:ascii="Helvetica Neue Light" w:hAnsi="Helvetica Neue Light"/>
        </w:rPr>
      </w:pPr>
      <w:r>
        <w:rPr>
          <w:rFonts w:ascii="Helvetica Neue Light" w:hAnsi="Helvetica Neue Light"/>
          <w:noProof/>
        </w:rPr>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5E0228" w:rsidRDefault="0035444E" w:rsidP="005E0228">
      <w:pPr>
        <w:pStyle w:val="Heading2"/>
        <w:spacing w:before="0" w:line="276" w:lineRule="auto"/>
        <w:rPr>
          <w:rFonts w:ascii="Helvetica Neue Light" w:hAnsi="Helvetica Neue Light"/>
          <w:b w:val="0"/>
          <w:bCs w:val="0"/>
          <w:color w:val="000000" w:themeColor="text1"/>
        </w:rPr>
      </w:pPr>
      <w:bookmarkStart w:id="4" w:name="data-submission"/>
      <w:r w:rsidRPr="005E0228">
        <w:rPr>
          <w:rFonts w:ascii="Helvetica Neue Light" w:hAnsi="Helvetica Neue Light"/>
          <w:b w:val="0"/>
          <w:bCs w:val="0"/>
          <w:color w:val="000000" w:themeColor="text1"/>
        </w:rPr>
        <w:t>Data Submission</w:t>
      </w:r>
      <w:bookmarkEnd w:id="4"/>
    </w:p>
    <w:p w14:paraId="35CAB32B" w14:textId="77777777" w:rsidR="0097352D" w:rsidRPr="00AD2F3B" w:rsidRDefault="0035444E" w:rsidP="005E0228">
      <w:pPr>
        <w:pStyle w:val="Compact"/>
        <w:numPr>
          <w:ilvl w:val="0"/>
          <w:numId w:val="5"/>
        </w:numPr>
        <w:spacing w:before="0" w:after="0" w:line="276" w:lineRule="auto"/>
        <w:rPr>
          <w:rFonts w:ascii="Helvetica Neue Light" w:hAnsi="Helvetica Neue Light"/>
        </w:rPr>
      </w:pPr>
      <w:r w:rsidRPr="00AD2F3B">
        <w:rPr>
          <w:rFonts w:ascii="Helvetica Neue Light" w:hAnsi="Helvetica Neue Light"/>
        </w:rPr>
        <w:t>Scan the completed field data sheets and save both paper and electronic versions locally. We do not require you to submit the scanned forms.</w:t>
      </w:r>
    </w:p>
    <w:p w14:paraId="3C483ED4" w14:textId="77777777" w:rsidR="0097352D" w:rsidRPr="00AD2F3B" w:rsidRDefault="0035444E" w:rsidP="005E0228">
      <w:pPr>
        <w:pStyle w:val="Compact"/>
        <w:numPr>
          <w:ilvl w:val="0"/>
          <w:numId w:val="5"/>
        </w:numPr>
        <w:spacing w:before="0" w:after="0" w:line="276" w:lineRule="auto"/>
        <w:rPr>
          <w:rFonts w:ascii="Helvetica Neue Light" w:hAnsi="Helvetica Neue Light"/>
        </w:rPr>
      </w:pPr>
      <w:r w:rsidRPr="00AD2F3B">
        <w:rPr>
          <w:rFonts w:ascii="Helvetica Neue Light" w:hAnsi="Helvetica Neue Light"/>
        </w:rPr>
        <w:lastRenderedPageBreak/>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AD2F3B" w:rsidRDefault="0035444E" w:rsidP="005E0228">
      <w:pPr>
        <w:pStyle w:val="Compact"/>
        <w:numPr>
          <w:ilvl w:val="0"/>
          <w:numId w:val="5"/>
        </w:numPr>
        <w:spacing w:before="0" w:after="0" w:line="276" w:lineRule="auto"/>
        <w:rPr>
          <w:rFonts w:ascii="Helvetica Neue Light" w:hAnsi="Helvetica Neue Light"/>
        </w:rPr>
      </w:pPr>
      <w:r w:rsidRPr="00AD2F3B">
        <w:rPr>
          <w:rFonts w:ascii="Helvetica Neue Light" w:hAnsi="Helvetica Neue Light"/>
        </w:rPr>
        <w:t xml:space="preserve">Use our online submission portal to upload the Excel Spreadsheet: </w:t>
      </w:r>
      <w:hyperlink r:id="rId11">
        <w:r w:rsidRPr="00AD2F3B">
          <w:rPr>
            <w:rStyle w:val="Hyperlink"/>
            <w:rFonts w:ascii="Helvetica Neue Light" w:hAnsi="Helvetica Neue Light"/>
          </w:rPr>
          <w:t>https://marinegeo.github.io/data-submission</w:t>
        </w:r>
      </w:hyperlink>
    </w:p>
    <w:p w14:paraId="07780A2C" w14:textId="77777777" w:rsidR="0097352D" w:rsidRPr="00AD2F3B" w:rsidRDefault="0035444E" w:rsidP="005E0228">
      <w:pPr>
        <w:pStyle w:val="Compact"/>
        <w:numPr>
          <w:ilvl w:val="0"/>
          <w:numId w:val="5"/>
        </w:numPr>
        <w:spacing w:before="0" w:after="0" w:line="276" w:lineRule="auto"/>
        <w:rPr>
          <w:rFonts w:ascii="Helvetica Neue Light" w:hAnsi="Helvetica Neue Light"/>
        </w:rPr>
      </w:pPr>
      <w:r w:rsidRPr="00AD2F3B">
        <w:rPr>
          <w:rFonts w:ascii="Helvetica Neue Light" w:hAnsi="Helvetica Neue Light"/>
        </w:rPr>
        <w:t xml:space="preserve">Contact us if you have any questions: </w:t>
      </w:r>
      <w:hyperlink r:id="rId12">
        <w:r w:rsidRPr="00AD2F3B">
          <w:rPr>
            <w:rStyle w:val="Hyperlink"/>
            <w:rFonts w:ascii="Helvetica Neue Light" w:hAnsi="Helvetica Neue Light"/>
          </w:rPr>
          <w:t>marinegeo@si.edu</w:t>
        </w:r>
      </w:hyperlink>
    </w:p>
    <w:sectPr w:rsidR="0097352D" w:rsidRPr="00AD2F3B" w:rsidSect="00894B57">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681DF" w14:textId="77777777" w:rsidR="006930CF" w:rsidRDefault="006930CF">
      <w:pPr>
        <w:spacing w:after="0"/>
      </w:pPr>
      <w:r>
        <w:separator/>
      </w:r>
    </w:p>
  </w:endnote>
  <w:endnote w:type="continuationSeparator" w:id="0">
    <w:p w14:paraId="04AC5483" w14:textId="77777777" w:rsidR="006930CF" w:rsidRDefault="006930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EF9AB" w14:textId="77777777" w:rsidR="006930CF" w:rsidRDefault="006930CF">
      <w:r>
        <w:separator/>
      </w:r>
    </w:p>
  </w:footnote>
  <w:footnote w:type="continuationSeparator" w:id="0">
    <w:p w14:paraId="4618B1F9" w14:textId="77777777" w:rsidR="006930CF" w:rsidRDefault="00693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257891E2"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Pr="000E38CD">
      <w:rPr>
        <w:rFonts w:ascii="Helvetica Neue Light" w:hAnsi="Helvetica Neue Light"/>
        <w:sz w:val="22"/>
        <w:szCs w:val="22"/>
      </w:rPr>
      <w:t>Name of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E38CD"/>
    <w:rsid w:val="0013479D"/>
    <w:rsid w:val="00326CE5"/>
    <w:rsid w:val="0035444E"/>
    <w:rsid w:val="004E29B3"/>
    <w:rsid w:val="00590D07"/>
    <w:rsid w:val="005E0228"/>
    <w:rsid w:val="006930CF"/>
    <w:rsid w:val="006E6934"/>
    <w:rsid w:val="0072534C"/>
    <w:rsid w:val="00784D58"/>
    <w:rsid w:val="00894B57"/>
    <w:rsid w:val="008D6863"/>
    <w:rsid w:val="0097352D"/>
    <w:rsid w:val="00A374FC"/>
    <w:rsid w:val="00AD2F3B"/>
    <w:rsid w:val="00B42B99"/>
    <w:rsid w:val="00B86B75"/>
    <w:rsid w:val="00BC48D5"/>
    <w:rsid w:val="00C36279"/>
    <w:rsid w:val="00E315A3"/>
    <w:rsid w:val="00E8602A"/>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9</cp:revision>
  <dcterms:created xsi:type="dcterms:W3CDTF">2020-10-28T20:51:00Z</dcterms:created>
  <dcterms:modified xsi:type="dcterms:W3CDTF">2021-01-26T01:56:00Z</dcterms:modified>
</cp:coreProperties>
</file>