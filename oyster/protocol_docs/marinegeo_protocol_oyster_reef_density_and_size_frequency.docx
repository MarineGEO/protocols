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1AF25" w14:textId="5B1C1A21" w:rsidR="0097352D" w:rsidRPr="00CB04DD" w:rsidRDefault="005E2D01" w:rsidP="005E0228">
      <w:pPr>
        <w:pStyle w:val="Title"/>
        <w:spacing w:before="0" w:after="0" w:line="276" w:lineRule="auto"/>
        <w:rPr>
          <w:rFonts w:ascii="Arial" w:hAnsi="Arial" w:cs="Arial"/>
          <w:b w:val="0"/>
          <w:bCs w:val="0"/>
          <w:color w:val="000000" w:themeColor="text1"/>
          <w:sz w:val="48"/>
          <w:szCs w:val="48"/>
        </w:rPr>
      </w:pPr>
      <w:r w:rsidRPr="00CB04DD">
        <w:rPr>
          <w:rFonts w:ascii="Arial" w:hAnsi="Arial" w:cs="Arial"/>
          <w:b w:val="0"/>
          <w:bCs w:val="0"/>
          <w:color w:val="000000" w:themeColor="text1"/>
          <w:sz w:val="48"/>
          <w:szCs w:val="48"/>
        </w:rPr>
        <w:t>Oyster Density and Size Frequency</w:t>
      </w:r>
    </w:p>
    <w:p w14:paraId="09038C17" w14:textId="445A0C27" w:rsidR="005E0228" w:rsidRPr="00CB04DD" w:rsidRDefault="005716B7" w:rsidP="005E0228">
      <w:pPr>
        <w:pStyle w:val="BodyText"/>
        <w:spacing w:before="0" w:after="0" w:line="276" w:lineRule="auto"/>
        <w:rPr>
          <w:rFonts w:ascii="Arial" w:hAnsi="Arial" w:cs="Arial"/>
        </w:rPr>
      </w:pPr>
      <w:r>
        <w:rPr>
          <w:rFonts w:ascii="Arial" w:hAnsi="Arial" w:cs="Arial"/>
          <w:noProof/>
        </w:rPr>
        <w:pict w14:anchorId="7AE6C2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467.85pt;height:1.5pt;mso-width-percent:0;mso-height-percent:0;mso-width-percent:0;mso-height-percent:0" o:hrpct="0" o:hralign="center" o:hr="t">
            <v:imagedata r:id="rId7" o:title="Default Line"/>
          </v:shape>
        </w:pict>
      </w:r>
    </w:p>
    <w:p w14:paraId="4D9118F2" w14:textId="77777777" w:rsidR="005E0228" w:rsidRPr="00CB04DD" w:rsidRDefault="005E0228" w:rsidP="005E0228">
      <w:pPr>
        <w:pStyle w:val="BodyText"/>
        <w:spacing w:before="0" w:after="0" w:line="276" w:lineRule="auto"/>
        <w:rPr>
          <w:rFonts w:ascii="Arial" w:hAnsi="Arial" w:cs="Arial"/>
        </w:rPr>
      </w:pPr>
    </w:p>
    <w:p w14:paraId="45A9210B" w14:textId="34543EF7" w:rsidR="0097352D" w:rsidRPr="00CB04DD" w:rsidRDefault="00367B52" w:rsidP="00CB04DD">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537FB41A" wp14:editId="38B82D00">
            <wp:extent cx="5672831" cy="4363716"/>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76616" cy="4366627"/>
                    </a:xfrm>
                    <a:prstGeom prst="rect">
                      <a:avLst/>
                    </a:prstGeom>
                    <a:noFill/>
                    <a:ln>
                      <a:noFill/>
                    </a:ln>
                  </pic:spPr>
                </pic:pic>
              </a:graphicData>
            </a:graphic>
          </wp:inline>
        </w:drawing>
      </w:r>
    </w:p>
    <w:p w14:paraId="0C09EE65" w14:textId="77777777" w:rsidR="000460D3" w:rsidRPr="00CB04DD" w:rsidRDefault="000460D3" w:rsidP="000460D3">
      <w:pPr>
        <w:pStyle w:val="BodyText"/>
        <w:rPr>
          <w:rFonts w:ascii="Arial" w:hAnsi="Arial" w:cs="Arial"/>
        </w:rPr>
      </w:pPr>
    </w:p>
    <w:p w14:paraId="283B2D34" w14:textId="04F9B7EF" w:rsidR="0072534C" w:rsidRPr="00CB04DD" w:rsidRDefault="0072534C" w:rsidP="000460D3">
      <w:pPr>
        <w:pStyle w:val="FirstParagraph"/>
        <w:spacing w:before="0" w:after="0" w:line="276" w:lineRule="auto"/>
        <w:jc w:val="both"/>
        <w:rPr>
          <w:rFonts w:ascii="Arial" w:hAnsi="Arial" w:cs="Arial"/>
          <w:sz w:val="22"/>
          <w:szCs w:val="22"/>
        </w:rPr>
      </w:pPr>
      <w:r w:rsidRPr="00CB04DD">
        <w:rPr>
          <w:rFonts w:ascii="Arial" w:hAnsi="Arial" w:cs="Arial"/>
          <w:sz w:val="22"/>
          <w:szCs w:val="22"/>
          <w:u w:val="single"/>
        </w:rPr>
        <w:t>How to cite this work:</w:t>
      </w:r>
      <w:r w:rsidRPr="00CB04DD">
        <w:rPr>
          <w:rFonts w:ascii="Arial" w:hAnsi="Arial" w:cs="Arial"/>
          <w:sz w:val="22"/>
          <w:szCs w:val="22"/>
        </w:rPr>
        <w:t xml:space="preserve"> </w:t>
      </w:r>
      <w:r w:rsidR="0035444E" w:rsidRPr="00CB04DD">
        <w:rPr>
          <w:rFonts w:ascii="Arial" w:hAnsi="Arial" w:cs="Arial"/>
          <w:sz w:val="22"/>
          <w:szCs w:val="22"/>
        </w:rPr>
        <w:t xml:space="preserve">Protocol: </w:t>
      </w:r>
      <w:r w:rsidR="005E2D01" w:rsidRPr="00CB04DD">
        <w:rPr>
          <w:rFonts w:ascii="Arial" w:hAnsi="Arial" w:cs="Arial"/>
          <w:sz w:val="22"/>
          <w:szCs w:val="22"/>
        </w:rPr>
        <w:t xml:space="preserve">Oyster Density and Size Frequency </w:t>
      </w:r>
      <w:r w:rsidR="0035444E" w:rsidRPr="00CB04DD">
        <w:rPr>
          <w:rFonts w:ascii="Arial" w:hAnsi="Arial" w:cs="Arial"/>
          <w:sz w:val="22"/>
          <w:szCs w:val="22"/>
        </w:rPr>
        <w:t>(202</w:t>
      </w:r>
      <w:r w:rsidR="005E0228" w:rsidRPr="00CB04DD">
        <w:rPr>
          <w:rFonts w:ascii="Arial" w:hAnsi="Arial" w:cs="Arial"/>
          <w:sz w:val="22"/>
          <w:szCs w:val="22"/>
        </w:rPr>
        <w:t>1</w:t>
      </w:r>
      <w:r w:rsidR="0035444E" w:rsidRPr="00CB04DD">
        <w:rPr>
          <w:rFonts w:ascii="Arial" w:hAnsi="Arial" w:cs="Arial"/>
          <w:sz w:val="22"/>
          <w:szCs w:val="22"/>
        </w:rPr>
        <w:t>)</w:t>
      </w:r>
      <w:r w:rsidR="005E2D01" w:rsidRPr="00CB04DD">
        <w:rPr>
          <w:rFonts w:ascii="Arial" w:hAnsi="Arial" w:cs="Arial"/>
          <w:sz w:val="22"/>
          <w:szCs w:val="22"/>
        </w:rPr>
        <w:t>.</w:t>
      </w:r>
      <w:r w:rsidR="0035444E" w:rsidRPr="00CB04DD">
        <w:rPr>
          <w:rFonts w:ascii="Arial" w:hAnsi="Arial" w:cs="Arial"/>
          <w:sz w:val="22"/>
          <w:szCs w:val="22"/>
        </w:rPr>
        <w:t xml:space="preserve"> </w:t>
      </w:r>
      <w:proofErr w:type="spellStart"/>
      <w:r w:rsidR="0035444E" w:rsidRPr="00CB04DD">
        <w:rPr>
          <w:rFonts w:ascii="Arial" w:hAnsi="Arial" w:cs="Arial"/>
          <w:sz w:val="22"/>
          <w:szCs w:val="22"/>
        </w:rPr>
        <w:t>Tennenbaum</w:t>
      </w:r>
      <w:proofErr w:type="spellEnd"/>
      <w:r w:rsidR="0035444E" w:rsidRPr="00CB04DD">
        <w:rPr>
          <w:rFonts w:ascii="Arial" w:hAnsi="Arial" w:cs="Arial"/>
          <w:sz w:val="22"/>
          <w:szCs w:val="22"/>
        </w:rPr>
        <w:t xml:space="preserve"> Marine Observatories Network, </w:t>
      </w:r>
      <w:proofErr w:type="spellStart"/>
      <w:r w:rsidR="0035444E" w:rsidRPr="00CB04DD">
        <w:rPr>
          <w:rFonts w:ascii="Arial" w:hAnsi="Arial" w:cs="Arial"/>
          <w:sz w:val="22"/>
          <w:szCs w:val="22"/>
        </w:rPr>
        <w:t>MarineGEO</w:t>
      </w:r>
      <w:proofErr w:type="spellEnd"/>
      <w:r w:rsidR="0035444E" w:rsidRPr="00CB04DD">
        <w:rPr>
          <w:rFonts w:ascii="Arial" w:hAnsi="Arial" w:cs="Arial"/>
          <w:sz w:val="22"/>
          <w:szCs w:val="22"/>
        </w:rPr>
        <w:t>, Smithsonian Institution.</w:t>
      </w:r>
    </w:p>
    <w:p w14:paraId="5A67349B" w14:textId="4D647398" w:rsidR="005E0228" w:rsidRPr="00CB04DD" w:rsidRDefault="005E0228" w:rsidP="005E0228">
      <w:pPr>
        <w:pStyle w:val="BodyText"/>
        <w:rPr>
          <w:rFonts w:ascii="Arial" w:hAnsi="Arial" w:cs="Arial"/>
        </w:rPr>
      </w:pPr>
    </w:p>
    <w:p w14:paraId="21B36FC7" w14:textId="77777777" w:rsidR="000460D3" w:rsidRPr="00CB04DD" w:rsidRDefault="000460D3" w:rsidP="005E0228">
      <w:pPr>
        <w:pStyle w:val="BodyText"/>
        <w:rPr>
          <w:rFonts w:ascii="Arial" w:hAnsi="Arial" w:cs="Arial"/>
        </w:rPr>
      </w:pPr>
    </w:p>
    <w:p w14:paraId="0141F26B" w14:textId="77777777" w:rsidR="0097352D" w:rsidRPr="00CB04DD" w:rsidRDefault="0072534C" w:rsidP="005E0228">
      <w:pPr>
        <w:pStyle w:val="Compact"/>
        <w:spacing w:before="0" w:after="0" w:line="276" w:lineRule="auto"/>
        <w:jc w:val="center"/>
        <w:rPr>
          <w:rFonts w:ascii="Arial" w:hAnsi="Arial" w:cs="Arial"/>
        </w:rPr>
      </w:pPr>
      <w:r w:rsidRPr="00CB04DD">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7FE37DA6" w14:textId="55585485" w:rsidR="005E0228" w:rsidRPr="00CB04DD" w:rsidRDefault="005716B7" w:rsidP="005E0228">
      <w:pPr>
        <w:pStyle w:val="Heading2"/>
        <w:spacing w:before="0" w:line="276" w:lineRule="auto"/>
        <w:rPr>
          <w:rFonts w:ascii="Arial" w:hAnsi="Arial" w:cs="Arial"/>
          <w:b w:val="0"/>
          <w:bCs w:val="0"/>
        </w:rPr>
      </w:pPr>
      <w:bookmarkStart w:id="0" w:name="introduction"/>
      <w:r>
        <w:rPr>
          <w:rFonts w:ascii="Arial" w:hAnsi="Arial" w:cs="Arial"/>
          <w:noProof/>
        </w:rPr>
        <w:lastRenderedPageBreak/>
        <w:pict w14:anchorId="38AF5F0A">
          <v:shape id="_x0000_i1028" type="#_x0000_t75" alt="" style="width:467.85pt;height:1.5pt;mso-width-percent:0;mso-height-percent:0;mso-width-percent:0;mso-height-percent:0" o:hrpct="0" o:hralign="center" o:hr="t">
            <v:imagedata r:id="rId7" o:title="Default Line"/>
          </v:shape>
        </w:pict>
      </w:r>
    </w:p>
    <w:p w14:paraId="2F33F910" w14:textId="740B40C6" w:rsidR="005E0228" w:rsidRPr="00CB04DD" w:rsidRDefault="0035444E" w:rsidP="000460D3">
      <w:pPr>
        <w:pStyle w:val="Heading2"/>
        <w:spacing w:before="0" w:line="276" w:lineRule="auto"/>
        <w:rPr>
          <w:rFonts w:ascii="Arial" w:hAnsi="Arial" w:cs="Arial"/>
          <w:b w:val="0"/>
          <w:bCs w:val="0"/>
          <w:color w:val="000000" w:themeColor="text1"/>
        </w:rPr>
      </w:pPr>
      <w:r w:rsidRPr="00CB04DD">
        <w:rPr>
          <w:rFonts w:ascii="Arial" w:hAnsi="Arial" w:cs="Arial"/>
          <w:b w:val="0"/>
          <w:bCs w:val="0"/>
          <w:color w:val="000000" w:themeColor="text1"/>
        </w:rPr>
        <w:t>Introduction</w:t>
      </w:r>
      <w:bookmarkEnd w:id="0"/>
    </w:p>
    <w:p w14:paraId="252925CC" w14:textId="19C69DE9" w:rsidR="005E2D01" w:rsidRPr="00CB04DD" w:rsidRDefault="005E2D01" w:rsidP="000460D3">
      <w:pPr>
        <w:spacing w:after="0" w:line="276" w:lineRule="auto"/>
        <w:ind w:hanging="6"/>
        <w:jc w:val="both"/>
        <w:rPr>
          <w:rFonts w:ascii="Arial" w:hAnsi="Arial" w:cs="Arial"/>
          <w:sz w:val="22"/>
          <w:szCs w:val="22"/>
        </w:rPr>
      </w:pPr>
      <w:r w:rsidRPr="00CB04DD">
        <w:rPr>
          <w:rFonts w:ascii="Arial" w:eastAsia="Arial" w:hAnsi="Arial" w:cs="Arial"/>
          <w:sz w:val="22"/>
          <w:szCs w:val="22"/>
        </w:rPr>
        <w:t>This protocol provides standardized data collection on live oyster density (&gt;15mm) and the size frequency of oysters on a reef. Because a reef is structurally complex, the accurate number of live oysters can’t be adequately measured through percent cover alone. Along with the density of oysters, the size frequency of those oysters is taken to provide information on how the oysters are distributed across di</w:t>
      </w:r>
      <w:r w:rsidR="00ED1272" w:rsidRPr="00CB04DD">
        <w:rPr>
          <w:rFonts w:ascii="Arial" w:eastAsia="Arial" w:hAnsi="Arial" w:cs="Arial"/>
          <w:sz w:val="22"/>
          <w:szCs w:val="22"/>
        </w:rPr>
        <w:t>ff</w:t>
      </w:r>
      <w:r w:rsidRPr="00CB04DD">
        <w:rPr>
          <w:rFonts w:ascii="Arial" w:eastAsia="Arial" w:hAnsi="Arial" w:cs="Arial"/>
          <w:sz w:val="22"/>
          <w:szCs w:val="22"/>
        </w:rPr>
        <w:t>erent size classes. Other encountered species including bivalves and gastropods are counted and measured as well. Data on these species are important and provide detail on oyster predators and space competitors. Decapods are enumerated in the Oyster Reef Associated Fauna protocol and are NOT sampled here because of the di</w:t>
      </w:r>
      <w:r w:rsidR="00ED1272" w:rsidRPr="00CB04DD">
        <w:rPr>
          <w:rFonts w:ascii="Arial" w:eastAsia="Arial" w:hAnsi="Arial" w:cs="Arial"/>
          <w:sz w:val="22"/>
          <w:szCs w:val="22"/>
        </w:rPr>
        <w:t>ffi</w:t>
      </w:r>
      <w:r w:rsidRPr="00CB04DD">
        <w:rPr>
          <w:rFonts w:ascii="Arial" w:eastAsia="Arial" w:hAnsi="Arial" w:cs="Arial"/>
          <w:sz w:val="22"/>
          <w:szCs w:val="22"/>
        </w:rPr>
        <w:t>culties in field identification and collection. The methods here are semi-destructive, due to excavating a portion of the reef, however, once measured, all oysters are returned to the excavation site.</w:t>
      </w:r>
    </w:p>
    <w:p w14:paraId="6A037502" w14:textId="77777777" w:rsidR="00326CE5" w:rsidRPr="00CB04DD" w:rsidRDefault="00326CE5" w:rsidP="005E2D01">
      <w:pPr>
        <w:pStyle w:val="Compact"/>
        <w:spacing w:before="0" w:after="0" w:line="276" w:lineRule="auto"/>
        <w:rPr>
          <w:rFonts w:ascii="Arial" w:hAnsi="Arial" w:cs="Arial"/>
          <w:sz w:val="22"/>
          <w:szCs w:val="22"/>
        </w:rPr>
      </w:pPr>
    </w:p>
    <w:p w14:paraId="21ACC145" w14:textId="77777777" w:rsidR="0097352D" w:rsidRPr="00CB04DD" w:rsidRDefault="0035444E" w:rsidP="005E2D01">
      <w:pPr>
        <w:pStyle w:val="Heading2"/>
        <w:spacing w:before="0" w:line="276" w:lineRule="auto"/>
        <w:rPr>
          <w:rFonts w:ascii="Arial" w:hAnsi="Arial" w:cs="Arial"/>
          <w:b w:val="0"/>
          <w:bCs w:val="0"/>
          <w:color w:val="000000" w:themeColor="text1"/>
          <w:sz w:val="22"/>
          <w:szCs w:val="22"/>
          <w:u w:val="single"/>
        </w:rPr>
      </w:pPr>
      <w:bookmarkStart w:id="1" w:name="measured-parameters"/>
      <w:r w:rsidRPr="00CB04DD">
        <w:rPr>
          <w:rFonts w:ascii="Arial" w:hAnsi="Arial" w:cs="Arial"/>
          <w:b w:val="0"/>
          <w:bCs w:val="0"/>
          <w:color w:val="000000" w:themeColor="text1"/>
          <w:sz w:val="22"/>
          <w:szCs w:val="22"/>
          <w:u w:val="single"/>
        </w:rPr>
        <w:t>Measured Parameters</w:t>
      </w:r>
      <w:bookmarkEnd w:id="1"/>
    </w:p>
    <w:p w14:paraId="55CE714F" w14:textId="133DE27B"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density (individuals per m</w:t>
      </w:r>
      <w:r w:rsidRPr="00CB04DD">
        <w:rPr>
          <w:rFonts w:ascii="Arial" w:eastAsia="Arial" w:hAnsi="Arial" w:cs="Arial"/>
          <w:sz w:val="22"/>
          <w:szCs w:val="22"/>
          <w:vertAlign w:val="superscript"/>
        </w:rPr>
        <w:t>2</w:t>
      </w:r>
      <w:r w:rsidRPr="00CB04DD">
        <w:rPr>
          <w:rFonts w:ascii="Arial" w:eastAsia="Arial" w:hAnsi="Arial" w:cs="Arial"/>
          <w:sz w:val="22"/>
          <w:szCs w:val="22"/>
        </w:rPr>
        <w:t xml:space="preserve">) </w:t>
      </w:r>
    </w:p>
    <w:p w14:paraId="3424CFA9" w14:textId="5FE5C016"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w:t>
      </w:r>
      <w:r w:rsidRPr="00CB04DD">
        <w:rPr>
          <w:rFonts w:ascii="Arial" w:eastAsia="Arial" w:hAnsi="Arial" w:cs="Arial"/>
          <w:sz w:val="22"/>
          <w:szCs w:val="22"/>
        </w:rPr>
        <w:t xml:space="preserve"> </w:t>
      </w:r>
      <w:r w:rsidR="005E2D01" w:rsidRPr="00CB04DD">
        <w:rPr>
          <w:rFonts w:ascii="Arial" w:eastAsia="Arial" w:hAnsi="Arial" w:cs="Arial"/>
          <w:sz w:val="22"/>
          <w:szCs w:val="22"/>
        </w:rPr>
        <w:t>density (individuals per m</w:t>
      </w:r>
      <w:r w:rsidR="005E2D01" w:rsidRPr="00CB04DD">
        <w:rPr>
          <w:rFonts w:ascii="Arial" w:eastAsia="Arial" w:hAnsi="Arial" w:cs="Arial"/>
          <w:sz w:val="22"/>
          <w:szCs w:val="22"/>
          <w:vertAlign w:val="superscript"/>
        </w:rPr>
        <w:t>2</w:t>
      </w:r>
      <w:r w:rsidR="005E2D01" w:rsidRPr="00CB04DD">
        <w:rPr>
          <w:rFonts w:ascii="Arial" w:eastAsia="Arial" w:hAnsi="Arial" w:cs="Arial"/>
          <w:sz w:val="22"/>
          <w:szCs w:val="22"/>
        </w:rPr>
        <w:t>)</w:t>
      </w:r>
    </w:p>
    <w:p w14:paraId="2F8A046C" w14:textId="21B413B2" w:rsidR="005E2D01" w:rsidRPr="00CB04DD" w:rsidRDefault="005E2D01"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Oyster size frequency (length (mm) per live and box oysters)</w:t>
      </w:r>
    </w:p>
    <w:p w14:paraId="5CD865B2" w14:textId="7BCF6F17" w:rsidR="005E2D01" w:rsidRPr="00CB04DD" w:rsidRDefault="00ED1272" w:rsidP="005E2D01">
      <w:pPr>
        <w:pStyle w:val="ListParagraph"/>
        <w:numPr>
          <w:ilvl w:val="0"/>
          <w:numId w:val="8"/>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Associated</w:t>
      </w:r>
      <w:r w:rsidR="005E2D01" w:rsidRPr="00CB04DD">
        <w:rPr>
          <w:rFonts w:ascii="Arial" w:eastAsia="Arial" w:hAnsi="Arial" w:cs="Arial"/>
          <w:sz w:val="22"/>
          <w:szCs w:val="22"/>
        </w:rPr>
        <w:t xml:space="preserve"> invertebrate size (length (mm) per individual)</w:t>
      </w:r>
    </w:p>
    <w:p w14:paraId="2AE068F3" w14:textId="77777777" w:rsidR="005E0228" w:rsidRPr="00CB04DD" w:rsidRDefault="005E0228" w:rsidP="005E2D01">
      <w:pPr>
        <w:pStyle w:val="Compact"/>
        <w:spacing w:before="0" w:after="0" w:line="276" w:lineRule="auto"/>
        <w:rPr>
          <w:rFonts w:ascii="Arial" w:hAnsi="Arial" w:cs="Arial"/>
        </w:rPr>
      </w:pPr>
    </w:p>
    <w:p w14:paraId="58A10B38" w14:textId="51E720C1" w:rsidR="00326CE5" w:rsidRPr="00CB04DD" w:rsidRDefault="005716B7" w:rsidP="005E0228">
      <w:pPr>
        <w:pStyle w:val="Compact"/>
        <w:spacing w:before="0" w:after="0" w:line="276" w:lineRule="auto"/>
        <w:rPr>
          <w:rFonts w:ascii="Arial" w:hAnsi="Arial" w:cs="Arial"/>
        </w:rPr>
      </w:pPr>
      <w:r>
        <w:rPr>
          <w:rFonts w:ascii="Arial" w:hAnsi="Arial" w:cs="Arial"/>
          <w:noProof/>
        </w:rPr>
        <w:pict w14:anchorId="1CCC6814">
          <v:shape id="_x0000_i1027" type="#_x0000_t75" alt="" style="width:467.85pt;height:1.5pt;mso-width-percent:0;mso-height-percent:0;mso-width-percent:0;mso-height-percent:0" o:hrpct="0" o:hralign="center" o:hr="t">
            <v:imagedata r:id="rId7" o:title="Default Line"/>
          </v:shape>
        </w:pict>
      </w:r>
    </w:p>
    <w:p w14:paraId="75B80D77" w14:textId="6EC0F2F3" w:rsidR="005E2D01" w:rsidRPr="00CB04DD" w:rsidRDefault="0035444E" w:rsidP="000460D3">
      <w:pPr>
        <w:pStyle w:val="Heading2"/>
        <w:spacing w:before="0" w:line="276" w:lineRule="auto"/>
        <w:rPr>
          <w:rFonts w:ascii="Arial" w:hAnsi="Arial" w:cs="Arial"/>
          <w:b w:val="0"/>
          <w:bCs w:val="0"/>
          <w:color w:val="000000" w:themeColor="text1"/>
        </w:rPr>
      </w:pPr>
      <w:bookmarkStart w:id="2" w:name="requirements"/>
      <w:r w:rsidRPr="00CB04DD">
        <w:rPr>
          <w:rFonts w:ascii="Arial" w:hAnsi="Arial" w:cs="Arial"/>
          <w:b w:val="0"/>
          <w:bCs w:val="0"/>
          <w:color w:val="000000" w:themeColor="text1"/>
        </w:rPr>
        <w:t>Requirements</w:t>
      </w:r>
      <w:bookmarkEnd w:id="2"/>
    </w:p>
    <w:p w14:paraId="3A43197D" w14:textId="618257EA"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Personnel: 2 people</w:t>
      </w:r>
    </w:p>
    <w:p w14:paraId="0412D082" w14:textId="77777777" w:rsidR="005E2D01" w:rsidRPr="00CB04DD" w:rsidRDefault="005E2D01" w:rsidP="005E2D01">
      <w:pPr>
        <w:spacing w:after="0" w:line="276" w:lineRule="auto"/>
        <w:rPr>
          <w:rFonts w:ascii="Arial" w:eastAsia="Arial" w:hAnsi="Arial" w:cs="Arial"/>
          <w:sz w:val="22"/>
          <w:szCs w:val="22"/>
        </w:rPr>
      </w:pPr>
    </w:p>
    <w:p w14:paraId="1527670C" w14:textId="33F61F12"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Estimated Total Time Per Location (</w:t>
      </w:r>
      <w:r w:rsidRPr="00E96B86">
        <w:rPr>
          <w:rFonts w:ascii="Arial" w:eastAsia="Arial" w:hAnsi="Arial" w:cs="Arial"/>
          <w:i/>
          <w:iCs/>
          <w:sz w:val="22"/>
          <w:szCs w:val="22"/>
        </w:rPr>
        <w:t>n</w:t>
      </w:r>
      <w:r w:rsidRPr="00CB04DD">
        <w:rPr>
          <w:rFonts w:ascii="Arial" w:eastAsia="Arial" w:hAnsi="Arial" w:cs="Arial"/>
          <w:sz w:val="22"/>
          <w:szCs w:val="22"/>
        </w:rPr>
        <w:t xml:space="preserve"> = 3)</w:t>
      </w:r>
    </w:p>
    <w:p w14:paraId="20ECF4EF" w14:textId="02DA770F"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Preparation: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w:t>
      </w:r>
      <w:r w:rsidR="00E96B86">
        <w:rPr>
          <w:rFonts w:ascii="Arial" w:eastAsia="Arial" w:hAnsi="Arial" w:cs="Arial"/>
          <w:sz w:val="22"/>
          <w:szCs w:val="22"/>
        </w:rPr>
        <w:t xml:space="preserve"> </w:t>
      </w:r>
      <w:r w:rsidRPr="00CB04DD">
        <w:rPr>
          <w:rFonts w:ascii="Arial" w:eastAsia="Arial" w:hAnsi="Arial" w:cs="Arial"/>
          <w:sz w:val="22"/>
          <w:szCs w:val="22"/>
        </w:rPr>
        <w:t>1 day</w:t>
      </w:r>
    </w:p>
    <w:p w14:paraId="0A8D6974" w14:textId="59934C14"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Fieldwork: 2 people x &lt;</w:t>
      </w:r>
      <w:r w:rsidR="00E96B86">
        <w:rPr>
          <w:rFonts w:ascii="Arial" w:eastAsia="Arial" w:hAnsi="Arial" w:cs="Arial"/>
          <w:sz w:val="22"/>
          <w:szCs w:val="22"/>
        </w:rPr>
        <w:t xml:space="preserve"> </w:t>
      </w:r>
      <w:r w:rsidRPr="00CB04DD">
        <w:rPr>
          <w:rFonts w:ascii="Arial" w:eastAsia="Arial" w:hAnsi="Arial" w:cs="Arial"/>
          <w:sz w:val="22"/>
          <w:szCs w:val="22"/>
        </w:rPr>
        <w:t>1 day per location</w:t>
      </w:r>
    </w:p>
    <w:p w14:paraId="70B72859" w14:textId="3A2EE439"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Post processing: None</w:t>
      </w:r>
    </w:p>
    <w:p w14:paraId="3D93C4C2" w14:textId="77777777" w:rsidR="005E2D01" w:rsidRPr="00CB04DD" w:rsidRDefault="005E2D01" w:rsidP="005E2D01">
      <w:pPr>
        <w:spacing w:after="0" w:line="276" w:lineRule="auto"/>
        <w:ind w:firstLine="720"/>
        <w:rPr>
          <w:rFonts w:ascii="Arial" w:hAnsi="Arial" w:cs="Arial"/>
          <w:sz w:val="22"/>
          <w:szCs w:val="22"/>
        </w:rPr>
      </w:pPr>
      <w:r w:rsidRPr="00CB04DD">
        <w:rPr>
          <w:rFonts w:ascii="Arial" w:eastAsia="Arial" w:hAnsi="Arial" w:cs="Arial"/>
          <w:sz w:val="22"/>
          <w:szCs w:val="22"/>
        </w:rPr>
        <w:t xml:space="preserve">Data processing: </w:t>
      </w:r>
      <w:proofErr w:type="gramStart"/>
      <w:r w:rsidRPr="00CB04DD">
        <w:rPr>
          <w:rFonts w:ascii="Arial" w:eastAsia="Arial" w:hAnsi="Arial" w:cs="Arial"/>
          <w:sz w:val="22"/>
          <w:szCs w:val="22"/>
        </w:rPr>
        <w:t>1 person</w:t>
      </w:r>
      <w:proofErr w:type="gramEnd"/>
      <w:r w:rsidRPr="00CB04DD">
        <w:rPr>
          <w:rFonts w:ascii="Arial" w:eastAsia="Arial" w:hAnsi="Arial" w:cs="Arial"/>
          <w:sz w:val="22"/>
          <w:szCs w:val="22"/>
        </w:rPr>
        <w:t xml:space="preserve"> x &lt;1 day</w:t>
      </w:r>
    </w:p>
    <w:p w14:paraId="68F02C01" w14:textId="77777777" w:rsidR="005E2D01" w:rsidRPr="00CB04DD" w:rsidRDefault="005E2D01" w:rsidP="005E2D01">
      <w:pPr>
        <w:spacing w:after="0" w:line="276" w:lineRule="auto"/>
        <w:rPr>
          <w:rFonts w:ascii="Arial" w:hAnsi="Arial" w:cs="Arial"/>
          <w:sz w:val="22"/>
          <w:szCs w:val="22"/>
        </w:rPr>
      </w:pPr>
    </w:p>
    <w:p w14:paraId="60D500EC" w14:textId="77777777"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Replication: 3 0.25 x 0.25m excavated quadrates per reef and 3 oyster reefs per region</w:t>
      </w:r>
    </w:p>
    <w:p w14:paraId="6691406A" w14:textId="77777777" w:rsidR="005E2D01" w:rsidRPr="00CB04DD" w:rsidRDefault="005E2D01" w:rsidP="005E2D01">
      <w:pPr>
        <w:spacing w:after="0" w:line="276" w:lineRule="auto"/>
        <w:rPr>
          <w:rFonts w:ascii="Arial" w:hAnsi="Arial" w:cs="Arial"/>
          <w:sz w:val="22"/>
          <w:szCs w:val="22"/>
        </w:rPr>
      </w:pPr>
    </w:p>
    <w:p w14:paraId="3E028564" w14:textId="60D5ABF8"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rPr>
        <w:t>Materials:</w:t>
      </w:r>
    </w:p>
    <w:p w14:paraId="5C44F81F" w14:textId="00333166"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5CEF9CF2" w14:textId="2EEFD96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0.25</w:t>
      </w:r>
      <w:r w:rsidR="00E96B86">
        <w:rPr>
          <w:rFonts w:ascii="Arial" w:eastAsia="Arial" w:hAnsi="Arial" w:cs="Arial"/>
          <w:sz w:val="22"/>
          <w:szCs w:val="22"/>
        </w:rPr>
        <w:t xml:space="preserve"> m</w:t>
      </w:r>
      <w:r w:rsidRPr="00CB04DD">
        <w:rPr>
          <w:rFonts w:ascii="Arial" w:eastAsia="Arial" w:hAnsi="Arial" w:cs="Arial"/>
          <w:sz w:val="22"/>
          <w:szCs w:val="22"/>
        </w:rPr>
        <w:t xml:space="preserve"> x 0.25</w:t>
      </w:r>
      <w:r w:rsidR="00E96B86">
        <w:rPr>
          <w:rFonts w:ascii="Arial" w:eastAsia="Arial" w:hAnsi="Arial" w:cs="Arial"/>
          <w:sz w:val="22"/>
          <w:szCs w:val="22"/>
        </w:rPr>
        <w:t xml:space="preserve"> </w:t>
      </w:r>
      <w:r w:rsidRPr="00CB04DD">
        <w:rPr>
          <w:rFonts w:ascii="Arial" w:eastAsia="Arial" w:hAnsi="Arial" w:cs="Arial"/>
          <w:sz w:val="22"/>
          <w:szCs w:val="22"/>
        </w:rPr>
        <w:t>m PVC quadrat</w:t>
      </w:r>
    </w:p>
    <w:p w14:paraId="6F64DF08"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Calipers</w:t>
      </w:r>
    </w:p>
    <w:p w14:paraId="5706EB82" w14:textId="168379E0"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Buckets</w:t>
      </w:r>
    </w:p>
    <w:p w14:paraId="06656CD8" w14:textId="145E1445"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Work gloves</w:t>
      </w:r>
    </w:p>
    <w:p w14:paraId="7C0D5283" w14:textId="77777777" w:rsidR="005E2D01" w:rsidRPr="00CB04DD" w:rsidRDefault="005E2D01" w:rsidP="005E2D01">
      <w:pPr>
        <w:pStyle w:val="ListParagraph"/>
        <w:numPr>
          <w:ilvl w:val="0"/>
          <w:numId w:val="10"/>
        </w:numPr>
        <w:spacing w:after="0" w:line="276" w:lineRule="auto"/>
        <w:rPr>
          <w:rFonts w:ascii="Arial" w:hAnsi="Arial" w:cs="Arial"/>
          <w:sz w:val="22"/>
          <w:szCs w:val="22"/>
        </w:rPr>
      </w:pPr>
      <w:r w:rsidRPr="00CB04DD">
        <w:rPr>
          <w:rFonts w:ascii="Arial" w:eastAsia="Arial" w:hAnsi="Arial" w:cs="Arial"/>
          <w:sz w:val="22"/>
          <w:szCs w:val="22"/>
        </w:rPr>
        <w:t>Oyster reef density and size frequency data sheets</w:t>
      </w:r>
    </w:p>
    <w:p w14:paraId="440E7170" w14:textId="77777777" w:rsidR="000460D3" w:rsidRPr="00CB04DD" w:rsidRDefault="000460D3" w:rsidP="005E0228">
      <w:pPr>
        <w:pStyle w:val="Compact"/>
        <w:spacing w:before="0" w:after="0" w:line="276" w:lineRule="auto"/>
        <w:rPr>
          <w:rFonts w:ascii="Arial" w:hAnsi="Arial" w:cs="Arial"/>
        </w:rPr>
      </w:pPr>
    </w:p>
    <w:p w14:paraId="40253D34" w14:textId="6BE513A5" w:rsidR="000460D3" w:rsidRDefault="000460D3" w:rsidP="005E0228">
      <w:pPr>
        <w:pStyle w:val="Compact"/>
        <w:spacing w:before="0" w:after="0" w:line="276" w:lineRule="auto"/>
        <w:rPr>
          <w:rFonts w:ascii="Arial" w:hAnsi="Arial" w:cs="Arial"/>
        </w:rPr>
      </w:pPr>
    </w:p>
    <w:p w14:paraId="4E2F9C93" w14:textId="72D50DB3" w:rsidR="00CB04DD" w:rsidRDefault="00CB04DD" w:rsidP="005E0228">
      <w:pPr>
        <w:pStyle w:val="Compact"/>
        <w:spacing w:before="0" w:after="0" w:line="276" w:lineRule="auto"/>
        <w:rPr>
          <w:rFonts w:ascii="Arial" w:hAnsi="Arial" w:cs="Arial"/>
        </w:rPr>
      </w:pPr>
    </w:p>
    <w:p w14:paraId="727B913F" w14:textId="77777777" w:rsidR="00CB04DD" w:rsidRPr="00CB04DD" w:rsidRDefault="00CB04DD" w:rsidP="005E0228">
      <w:pPr>
        <w:pStyle w:val="Compact"/>
        <w:spacing w:before="0" w:after="0" w:line="276" w:lineRule="auto"/>
        <w:rPr>
          <w:rFonts w:ascii="Arial" w:hAnsi="Arial" w:cs="Arial"/>
        </w:rPr>
      </w:pPr>
    </w:p>
    <w:p w14:paraId="277C6A32" w14:textId="79229E71" w:rsidR="006E6934" w:rsidRPr="00CB04DD" w:rsidRDefault="005716B7" w:rsidP="005E0228">
      <w:pPr>
        <w:pStyle w:val="Compact"/>
        <w:spacing w:before="0" w:after="0" w:line="276" w:lineRule="auto"/>
        <w:rPr>
          <w:rFonts w:ascii="Arial" w:hAnsi="Arial" w:cs="Arial"/>
        </w:rPr>
      </w:pPr>
      <w:r>
        <w:rPr>
          <w:rFonts w:ascii="Arial" w:hAnsi="Arial" w:cs="Arial"/>
          <w:noProof/>
        </w:rPr>
        <w:lastRenderedPageBreak/>
        <w:pict w14:anchorId="73959192">
          <v:shape id="_x0000_i1026" type="#_x0000_t75" alt="" style="width:467.85pt;height:1.5pt;mso-width-percent:0;mso-height-percent:0;mso-width-percent:0;mso-height-percent:0" o:hrpct="0" o:hralign="center" o:hr="t">
            <v:imagedata r:id="rId7" o:title="Default Line"/>
          </v:shape>
        </w:pict>
      </w:r>
    </w:p>
    <w:p w14:paraId="53103237" w14:textId="6FA9B9F2" w:rsidR="005E2D01" w:rsidRPr="00CB04DD" w:rsidRDefault="0035444E" w:rsidP="000460D3">
      <w:pPr>
        <w:pStyle w:val="Heading2"/>
        <w:spacing w:before="0" w:line="276" w:lineRule="auto"/>
        <w:rPr>
          <w:rFonts w:ascii="Arial" w:hAnsi="Arial" w:cs="Arial"/>
          <w:b w:val="0"/>
          <w:bCs w:val="0"/>
          <w:color w:val="000000" w:themeColor="text1"/>
        </w:rPr>
      </w:pPr>
      <w:bookmarkStart w:id="3" w:name="methods"/>
      <w:r w:rsidRPr="00CB04DD">
        <w:rPr>
          <w:rFonts w:ascii="Arial" w:hAnsi="Arial" w:cs="Arial"/>
          <w:b w:val="0"/>
          <w:bCs w:val="0"/>
          <w:color w:val="000000" w:themeColor="text1"/>
        </w:rPr>
        <w:t>Methods</w:t>
      </w:r>
      <w:bookmarkEnd w:id="3"/>
    </w:p>
    <w:p w14:paraId="636D1855" w14:textId="5A24DBC6" w:rsidR="0097352D" w:rsidRPr="00CB04DD" w:rsidRDefault="0035444E" w:rsidP="005E2D01">
      <w:pPr>
        <w:pStyle w:val="FirstParagraph"/>
        <w:spacing w:before="0" w:after="0" w:line="276" w:lineRule="auto"/>
        <w:rPr>
          <w:rFonts w:ascii="Arial" w:hAnsi="Arial" w:cs="Arial"/>
          <w:sz w:val="22"/>
          <w:szCs w:val="22"/>
        </w:rPr>
      </w:pPr>
      <w:r w:rsidRPr="00CB04DD">
        <w:rPr>
          <w:rFonts w:ascii="Arial" w:hAnsi="Arial" w:cs="Arial"/>
          <w:sz w:val="22"/>
          <w:szCs w:val="22"/>
        </w:rPr>
        <w:t xml:space="preserve">Fully review this and any additional protocols necessary for the sampling excursion. Address any questions or concerns to </w:t>
      </w:r>
      <w:hyperlink r:id="rId10">
        <w:r w:rsidRPr="00CB04DD">
          <w:rPr>
            <w:rStyle w:val="Hyperlink"/>
            <w:rFonts w:ascii="Arial" w:hAnsi="Arial" w:cs="Arial"/>
            <w:sz w:val="22"/>
            <w:szCs w:val="22"/>
          </w:rPr>
          <w:t>marinegeo@si.edu</w:t>
        </w:r>
      </w:hyperlink>
      <w:r w:rsidRPr="00CB04DD">
        <w:rPr>
          <w:rFonts w:ascii="Arial" w:hAnsi="Arial" w:cs="Arial"/>
          <w:sz w:val="22"/>
          <w:szCs w:val="22"/>
        </w:rPr>
        <w:t xml:space="preserve"> before beginning this protocol. </w:t>
      </w:r>
    </w:p>
    <w:p w14:paraId="32ADC791" w14:textId="77777777" w:rsidR="00FA50C7" w:rsidRPr="00CB04DD" w:rsidRDefault="00FA50C7" w:rsidP="005E2D01">
      <w:pPr>
        <w:pStyle w:val="Compact"/>
        <w:spacing w:before="0" w:after="0" w:line="276" w:lineRule="auto"/>
        <w:rPr>
          <w:rFonts w:ascii="Arial" w:hAnsi="Arial" w:cs="Arial"/>
          <w:sz w:val="22"/>
          <w:szCs w:val="22"/>
        </w:rPr>
      </w:pPr>
    </w:p>
    <w:p w14:paraId="23E4E1A9" w14:textId="28622235"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Preparation:</w:t>
      </w:r>
    </w:p>
    <w:p w14:paraId="25076FEF" w14:textId="63771B8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Review the </w:t>
      </w:r>
      <w:proofErr w:type="spellStart"/>
      <w:r w:rsidRPr="00CB04DD">
        <w:rPr>
          <w:rFonts w:ascii="Arial" w:eastAsia="Arial" w:hAnsi="Arial" w:cs="Arial"/>
          <w:sz w:val="22"/>
          <w:szCs w:val="22"/>
        </w:rPr>
        <w:t>MarineGEO</w:t>
      </w:r>
      <w:proofErr w:type="spellEnd"/>
      <w:r w:rsidRPr="00CB04DD">
        <w:rPr>
          <w:rFonts w:ascii="Arial" w:eastAsia="Arial" w:hAnsi="Arial" w:cs="Arial"/>
          <w:sz w:val="22"/>
          <w:szCs w:val="22"/>
        </w:rPr>
        <w:t xml:space="preserve"> </w:t>
      </w:r>
      <w:r w:rsidRPr="00CB04DD">
        <w:rPr>
          <w:rFonts w:ascii="Arial" w:eastAsia="Arial" w:hAnsi="Arial" w:cs="Arial"/>
          <w:sz w:val="22"/>
          <w:szCs w:val="22"/>
          <w:u w:val="single"/>
        </w:rPr>
        <w:t>Oyster Reef Habitat Survey Design</w:t>
      </w:r>
      <w:r w:rsidRPr="00CB04DD">
        <w:rPr>
          <w:rFonts w:ascii="Arial" w:eastAsia="Arial" w:hAnsi="Arial" w:cs="Arial"/>
          <w:sz w:val="22"/>
          <w:szCs w:val="22"/>
        </w:rPr>
        <w:t xml:space="preserve"> for selection of permanent sites.</w:t>
      </w:r>
    </w:p>
    <w:p w14:paraId="151E5CD7" w14:textId="0B4A890D"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Become familiar with the methodology prior to going out into the field to conduct sampling.</w:t>
      </w:r>
    </w:p>
    <w:p w14:paraId="47EDA2BE" w14:textId="25F264F9"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Print datasheets on waterproof paper.</w:t>
      </w:r>
    </w:p>
    <w:p w14:paraId="02891D82" w14:textId="78DF3751"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This protocol assumes that </w:t>
      </w:r>
      <w:r w:rsidRPr="00E96B86">
        <w:rPr>
          <w:rFonts w:ascii="Arial" w:eastAsia="Arial" w:hAnsi="Arial" w:cs="Arial"/>
          <w:i/>
          <w:iCs/>
          <w:sz w:val="22"/>
          <w:szCs w:val="22"/>
        </w:rPr>
        <w:t>n</w:t>
      </w:r>
      <w:r w:rsidRPr="00CB04DD">
        <w:rPr>
          <w:rFonts w:ascii="Arial" w:eastAsia="Arial" w:hAnsi="Arial" w:cs="Arial"/>
          <w:sz w:val="22"/>
          <w:szCs w:val="22"/>
        </w:rPr>
        <w:t xml:space="preserve"> = 3 replicate quadrats for oyster density and size are taken</w:t>
      </w:r>
      <w:r w:rsidR="00F11664" w:rsidRPr="00CB04DD">
        <w:rPr>
          <w:rFonts w:ascii="Arial" w:eastAsia="Arial" w:hAnsi="Arial" w:cs="Arial"/>
          <w:sz w:val="22"/>
          <w:szCs w:val="22"/>
        </w:rPr>
        <w:t xml:space="preserve"> per site</w:t>
      </w:r>
      <w:r w:rsidRPr="00CB04DD">
        <w:rPr>
          <w:rFonts w:ascii="Arial" w:eastAsia="Arial" w:hAnsi="Arial" w:cs="Arial"/>
          <w:sz w:val="22"/>
          <w:szCs w:val="22"/>
        </w:rPr>
        <w:t>, 1 per each transect.</w:t>
      </w:r>
    </w:p>
    <w:p w14:paraId="613DA678" w14:textId="7ED7D07A" w:rsidR="005E2D01" w:rsidRPr="00CB04DD" w:rsidRDefault="005E2D01" w:rsidP="005E2D01">
      <w:pPr>
        <w:pStyle w:val="ListParagraph"/>
        <w:numPr>
          <w:ilvl w:val="0"/>
          <w:numId w:val="14"/>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Sampling is typically done at a low tide when the oyster reef is exposed.</w:t>
      </w:r>
      <w:r w:rsidR="00F11664" w:rsidRPr="00CB04DD">
        <w:rPr>
          <w:rFonts w:ascii="Arial" w:eastAsia="Arial" w:hAnsi="Arial" w:cs="Arial"/>
          <w:sz w:val="22"/>
          <w:szCs w:val="22"/>
        </w:rPr>
        <w:t xml:space="preserve">  For subtidal sites, sampling is done when water clarity is maximized.</w:t>
      </w:r>
    </w:p>
    <w:p w14:paraId="45A71D07" w14:textId="17D24FE5" w:rsidR="00326CE5" w:rsidRPr="00CB04DD" w:rsidRDefault="00326CE5" w:rsidP="005E2D01">
      <w:pPr>
        <w:pStyle w:val="Compact"/>
        <w:spacing w:before="0" w:after="0" w:line="276" w:lineRule="auto"/>
        <w:rPr>
          <w:rFonts w:ascii="Arial" w:hAnsi="Arial" w:cs="Arial"/>
          <w:sz w:val="22"/>
          <w:szCs w:val="22"/>
        </w:rPr>
      </w:pPr>
    </w:p>
    <w:p w14:paraId="41A2BC84" w14:textId="57C70699"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t>Fieldwork:</w:t>
      </w:r>
    </w:p>
    <w:p w14:paraId="3CE5544B" w14:textId="34448A2E" w:rsidR="005E2D01" w:rsidRPr="00CB04DD" w:rsidRDefault="009319D9"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noProof/>
          <w:sz w:val="22"/>
          <w:szCs w:val="22"/>
        </w:rPr>
        <w:drawing>
          <wp:anchor distT="0" distB="0" distL="114300" distR="114300" simplePos="0" relativeHeight="251658240" behindDoc="0" locked="0" layoutInCell="1" allowOverlap="1" wp14:anchorId="49184569" wp14:editId="2295D751">
            <wp:simplePos x="0" y="0"/>
            <wp:positionH relativeFrom="column">
              <wp:posOffset>3932407</wp:posOffset>
            </wp:positionH>
            <wp:positionV relativeFrom="paragraph">
              <wp:posOffset>1068002</wp:posOffset>
            </wp:positionV>
            <wp:extent cx="2000250" cy="1069975"/>
            <wp:effectExtent l="0" t="0" r="0" b="0"/>
            <wp:wrapSquare wrapText="bothSides"/>
            <wp:docPr id="2" name="Picture 2" descr="A picture containing text, device, caliper,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device, caliper, gaug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069975"/>
                    </a:xfrm>
                    <a:prstGeom prst="rect">
                      <a:avLst/>
                    </a:prstGeom>
                  </pic:spPr>
                </pic:pic>
              </a:graphicData>
            </a:graphic>
          </wp:anchor>
        </w:drawing>
      </w:r>
      <w:r w:rsidR="005E2D01" w:rsidRPr="00CB04DD">
        <w:rPr>
          <w:rFonts w:ascii="Arial" w:eastAsia="Arial" w:hAnsi="Arial" w:cs="Arial"/>
          <w:sz w:val="22"/>
          <w:szCs w:val="22"/>
        </w:rPr>
        <w:t>Along each transect, haphazardly choose one representative quadrat while conducting the Oyster Reef Composition protocol to do an excavation. Once the percent cover is scored from the previous protocol, place a 0.25 x 0.25m quadrat inside the area of the larger quadrat used for percent cover. Within the smaller quadrat, excavate all oysters to the sediment level or where it is assumed no living oysters still remain. All material is placed into buckets and be rinsed to remove sediment.</w:t>
      </w:r>
      <w:r w:rsidR="00696147" w:rsidRPr="00CB04DD">
        <w:rPr>
          <w:rFonts w:ascii="Arial" w:eastAsia="Arial" w:hAnsi="Arial" w:cs="Arial"/>
          <w:sz w:val="22"/>
          <w:szCs w:val="22"/>
        </w:rPr>
        <w:t xml:space="preserve"> Figure 1</w:t>
      </w:r>
    </w:p>
    <w:p w14:paraId="78253C91" w14:textId="4475E4BF" w:rsidR="00EA02B0" w:rsidRPr="00CB04DD" w:rsidRDefault="009319D9"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hAnsi="Arial" w:cs="Arial"/>
          <w:noProof/>
        </w:rPr>
        <mc:AlternateContent>
          <mc:Choice Requires="wps">
            <w:drawing>
              <wp:anchor distT="0" distB="0" distL="114300" distR="114300" simplePos="0" relativeHeight="251660288" behindDoc="0" locked="0" layoutInCell="1" allowOverlap="1" wp14:anchorId="6140D351" wp14:editId="5795ABD5">
                <wp:simplePos x="0" y="0"/>
                <wp:positionH relativeFrom="column">
                  <wp:posOffset>3931137</wp:posOffset>
                </wp:positionH>
                <wp:positionV relativeFrom="paragraph">
                  <wp:posOffset>1114357</wp:posOffset>
                </wp:positionV>
                <wp:extent cx="2000250" cy="248285"/>
                <wp:effectExtent l="0" t="0" r="6350" b="5715"/>
                <wp:wrapSquare wrapText="bothSides"/>
                <wp:docPr id="4" name="Text Box 4"/>
                <wp:cNvGraphicFramePr/>
                <a:graphic xmlns:a="http://schemas.openxmlformats.org/drawingml/2006/main">
                  <a:graphicData uri="http://schemas.microsoft.com/office/word/2010/wordprocessingShape">
                    <wps:wsp>
                      <wps:cNvSpPr txBox="1"/>
                      <wps:spPr>
                        <a:xfrm>
                          <a:off x="0" y="0"/>
                          <a:ext cx="2000250" cy="248285"/>
                        </a:xfrm>
                        <a:prstGeom prst="rect">
                          <a:avLst/>
                        </a:prstGeom>
                        <a:solidFill>
                          <a:prstClr val="white"/>
                        </a:solidFill>
                        <a:ln>
                          <a:noFill/>
                        </a:ln>
                      </wps:spPr>
                      <wps:txbx>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40D351" id="_x0000_t202" coordsize="21600,21600" o:spt="202" path="m,l,21600r21600,l21600,xe">
                <v:stroke joinstyle="miter"/>
                <v:path gradientshapeok="t" o:connecttype="rect"/>
              </v:shapetype>
              <v:shape id="Text Box 4" o:spid="_x0000_s1026" type="#_x0000_t202" style="position:absolute;left:0;text-align:left;margin-left:309.55pt;margin-top:87.75pt;width:157.5pt;height:19.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" stroked="f">
                <v:textbox inset="0,0,0,0">
                  <w:txbxContent>
                    <w:p w14:paraId="71F66655" w14:textId="0DD32216" w:rsidR="00696147" w:rsidRPr="00CB04DD" w:rsidRDefault="00696147" w:rsidP="00CB04DD">
                      <w:pPr>
                        <w:tabs>
                          <w:tab w:val="left" w:pos="500"/>
                        </w:tabs>
                        <w:spacing w:after="0" w:line="276" w:lineRule="auto"/>
                        <w:jc w:val="center"/>
                        <w:rPr>
                          <w:rFonts w:ascii="Arial" w:eastAsia="Arial" w:hAnsi="Arial" w:cs="Arial"/>
                          <w:sz w:val="22"/>
                          <w:szCs w:val="22"/>
                        </w:rPr>
                      </w:pPr>
                      <w:r w:rsidRPr="00E96B86">
                        <w:rPr>
                          <w:rFonts w:ascii="Arial" w:eastAsia="Arial" w:hAnsi="Arial" w:cs="Arial"/>
                          <w:b/>
                          <w:bCs/>
                          <w:sz w:val="22"/>
                          <w:szCs w:val="22"/>
                        </w:rPr>
                        <w:t>Figure 1:</w:t>
                      </w:r>
                      <w:r w:rsidRPr="00CB04DD">
                        <w:rPr>
                          <w:rFonts w:ascii="Arial" w:eastAsia="Arial" w:hAnsi="Arial" w:cs="Arial"/>
                          <w:sz w:val="22"/>
                          <w:szCs w:val="22"/>
                        </w:rPr>
                        <w:t xml:space="preserve"> calipers (mm)</w:t>
                      </w:r>
                    </w:p>
                  </w:txbxContent>
                </v:textbox>
                <w10:wrap type="square"/>
              </v:shape>
            </w:pict>
          </mc:Fallback>
        </mc:AlternateContent>
      </w:r>
      <w:r w:rsidR="005E2D01" w:rsidRPr="00CB04DD">
        <w:rPr>
          <w:rFonts w:ascii="Arial" w:eastAsia="Arial" w:hAnsi="Arial" w:cs="Arial"/>
          <w:sz w:val="22"/>
          <w:szCs w:val="22"/>
        </w:rPr>
        <w:t>From the bucket, randomly remove all material and measure</w:t>
      </w:r>
      <w:r w:rsidR="00EE5AC5" w:rsidRPr="00CB04DD">
        <w:rPr>
          <w:rFonts w:ascii="Arial" w:eastAsia="Arial" w:hAnsi="Arial" w:cs="Arial"/>
          <w:sz w:val="22"/>
          <w:szCs w:val="22"/>
        </w:rPr>
        <w:t xml:space="preserve"> (mm)</w:t>
      </w:r>
      <w:r w:rsidR="005E2D01" w:rsidRPr="00CB04DD">
        <w:rPr>
          <w:rFonts w:ascii="Arial" w:eastAsia="Arial" w:hAnsi="Arial" w:cs="Arial"/>
          <w:sz w:val="22"/>
          <w:szCs w:val="22"/>
        </w:rPr>
        <w:t xml:space="preserve"> with calipers (</w:t>
      </w:r>
      <w:r w:rsidR="00EE5AC5" w:rsidRPr="00CB04DD">
        <w:rPr>
          <w:rFonts w:ascii="Arial" w:eastAsia="Arial" w:hAnsi="Arial" w:cs="Arial"/>
          <w:sz w:val="22"/>
          <w:szCs w:val="22"/>
        </w:rPr>
        <w:t>Figure 1</w:t>
      </w:r>
      <w:r w:rsidR="005E2D01" w:rsidRPr="00CB04DD">
        <w:rPr>
          <w:rFonts w:ascii="Arial" w:eastAsia="Arial" w:hAnsi="Arial" w:cs="Arial"/>
          <w:sz w:val="22"/>
          <w:szCs w:val="22"/>
        </w:rPr>
        <w:t xml:space="preserve">) the first 50 live oysters that are </w:t>
      </w:r>
      <w:r w:rsidR="005E2D01" w:rsidRPr="00CB04DD">
        <w:rPr>
          <w:rFonts w:ascii="Arial" w:eastAsia="Arial" w:hAnsi="Arial" w:cs="Arial"/>
          <w:b/>
          <w:bCs/>
          <w:sz w:val="22"/>
          <w:szCs w:val="22"/>
        </w:rPr>
        <w:t>above 15 mm in length</w:t>
      </w:r>
      <w:r w:rsidR="005E2D01" w:rsidRPr="00CB04DD">
        <w:rPr>
          <w:rFonts w:ascii="Arial" w:eastAsia="Arial" w:hAnsi="Arial" w:cs="Arial"/>
          <w:sz w:val="22"/>
          <w:szCs w:val="22"/>
        </w:rPr>
        <w:t xml:space="preserve"> and the first 25 box oysters encountered. </w:t>
      </w:r>
      <w:r w:rsidR="00EA02B0" w:rsidRPr="00CB04DD">
        <w:rPr>
          <w:rFonts w:ascii="Arial" w:eastAsia="Arial" w:hAnsi="Arial" w:cs="Arial"/>
          <w:sz w:val="22"/>
          <w:szCs w:val="22"/>
        </w:rPr>
        <w:t xml:space="preserve">For clumps, rotate the clump and measure any live oysters found.  Take care to </w:t>
      </w:r>
      <w:r w:rsidR="00BE2734" w:rsidRPr="00CB04DD">
        <w:rPr>
          <w:rFonts w:ascii="Arial" w:eastAsia="Arial" w:hAnsi="Arial" w:cs="Arial"/>
          <w:b/>
          <w:bCs/>
          <w:sz w:val="22"/>
          <w:szCs w:val="22"/>
        </w:rPr>
        <w:t>not</w:t>
      </w:r>
      <w:r w:rsidR="00BE2734" w:rsidRPr="00CB04DD">
        <w:rPr>
          <w:rFonts w:ascii="Arial" w:eastAsia="Arial" w:hAnsi="Arial" w:cs="Arial"/>
          <w:sz w:val="22"/>
          <w:szCs w:val="22"/>
        </w:rPr>
        <w:t xml:space="preserve"> break apart oyster clumps. </w:t>
      </w:r>
      <w:r w:rsidR="005E2D01" w:rsidRPr="00CB04DD">
        <w:rPr>
          <w:rFonts w:ascii="Arial" w:eastAsia="Arial" w:hAnsi="Arial" w:cs="Arial"/>
          <w:sz w:val="22"/>
          <w:szCs w:val="22"/>
        </w:rPr>
        <w:t xml:space="preserve">Young oysters </w:t>
      </w:r>
      <w:r w:rsidR="00EA02B0" w:rsidRPr="00CB04DD">
        <w:rPr>
          <w:rFonts w:ascii="Arial" w:eastAsia="Arial" w:hAnsi="Arial" w:cs="Arial"/>
          <w:sz w:val="22"/>
          <w:szCs w:val="22"/>
        </w:rPr>
        <w:t xml:space="preserve">(&lt; 15 mm) are </w:t>
      </w:r>
      <w:r w:rsidR="005E2D01" w:rsidRPr="00CB04DD">
        <w:rPr>
          <w:rFonts w:ascii="Arial" w:eastAsia="Arial" w:hAnsi="Arial" w:cs="Arial"/>
          <w:sz w:val="22"/>
          <w:szCs w:val="22"/>
        </w:rPr>
        <w:t xml:space="preserve">not be measured because this can lead to underestimates in the average size of </w:t>
      </w:r>
      <w:r w:rsidR="00EA02B0" w:rsidRPr="00CB04DD">
        <w:rPr>
          <w:rFonts w:ascii="Arial" w:eastAsia="Arial" w:hAnsi="Arial" w:cs="Arial"/>
          <w:sz w:val="22"/>
          <w:szCs w:val="22"/>
        </w:rPr>
        <w:t xml:space="preserve">adult </w:t>
      </w:r>
      <w:r w:rsidR="005E2D01" w:rsidRPr="00CB04DD">
        <w:rPr>
          <w:rFonts w:ascii="Arial" w:eastAsia="Arial" w:hAnsi="Arial" w:cs="Arial"/>
          <w:sz w:val="22"/>
          <w:szCs w:val="22"/>
        </w:rPr>
        <w:t xml:space="preserve">oysters and many </w:t>
      </w:r>
      <w:r w:rsidR="00EA02B0" w:rsidRPr="00CB04DD">
        <w:rPr>
          <w:rFonts w:ascii="Arial" w:eastAsia="Arial" w:hAnsi="Arial" w:cs="Arial"/>
          <w:sz w:val="22"/>
          <w:szCs w:val="22"/>
        </w:rPr>
        <w:t>young</w:t>
      </w:r>
      <w:r w:rsidR="005E2D01" w:rsidRPr="00CB04DD">
        <w:rPr>
          <w:rFonts w:ascii="Arial" w:eastAsia="Arial" w:hAnsi="Arial" w:cs="Arial"/>
          <w:sz w:val="22"/>
          <w:szCs w:val="22"/>
        </w:rPr>
        <w:t xml:space="preserve"> oysters will not survive as well.  Measurements are taken on the height of the oyster (umbo to distal edge of the shell). </w:t>
      </w:r>
      <w:r w:rsidR="00EA02B0" w:rsidRPr="00CB04DD">
        <w:rPr>
          <w:rFonts w:ascii="Arial" w:eastAsia="Arial" w:hAnsi="Arial" w:cs="Arial"/>
          <w:sz w:val="22"/>
          <w:szCs w:val="22"/>
        </w:rPr>
        <w:t>Once the limit for measurements is reached, c</w:t>
      </w:r>
      <w:r w:rsidR="005E2D01" w:rsidRPr="00CB04DD">
        <w:rPr>
          <w:rFonts w:ascii="Arial" w:eastAsia="Arial" w:hAnsi="Arial" w:cs="Arial"/>
          <w:sz w:val="22"/>
          <w:szCs w:val="22"/>
        </w:rPr>
        <w:t xml:space="preserve">ount all the remaining live and box oysters above 15 mm to obtain an accurate density. </w:t>
      </w:r>
    </w:p>
    <w:p w14:paraId="44DF9384" w14:textId="08C8D3C6"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bivalves and gastropods, count all and measure the first 25 individuals for each genus/species encountered.  </w:t>
      </w:r>
    </w:p>
    <w:p w14:paraId="2086C831" w14:textId="76EA9E3E" w:rsidR="005E2D01" w:rsidRPr="00CB04DD" w:rsidRDefault="005E2D01" w:rsidP="00FE4C87">
      <w:pPr>
        <w:pStyle w:val="ListParagraph"/>
        <w:numPr>
          <w:ilvl w:val="0"/>
          <w:numId w:val="15"/>
        </w:numPr>
        <w:tabs>
          <w:tab w:val="left" w:pos="503"/>
        </w:tabs>
        <w:spacing w:after="0" w:line="276" w:lineRule="auto"/>
        <w:rPr>
          <w:rFonts w:ascii="Arial" w:eastAsia="Arial" w:hAnsi="Arial" w:cs="Arial"/>
          <w:sz w:val="22"/>
          <w:szCs w:val="22"/>
        </w:rPr>
      </w:pPr>
      <w:r w:rsidRPr="00CB04DD">
        <w:rPr>
          <w:rFonts w:ascii="Arial" w:eastAsia="Arial" w:hAnsi="Arial" w:cs="Arial"/>
          <w:sz w:val="22"/>
          <w:szCs w:val="22"/>
        </w:rPr>
        <w:t xml:space="preserve">For all other sessile invertebrates encountered including sponges, ascidians, barnacles, </w:t>
      </w:r>
      <w:proofErr w:type="spellStart"/>
      <w:r w:rsidRPr="00CB04DD">
        <w:rPr>
          <w:rFonts w:ascii="Arial" w:eastAsia="Arial" w:hAnsi="Arial" w:cs="Arial"/>
          <w:sz w:val="22"/>
          <w:szCs w:val="22"/>
        </w:rPr>
        <w:t>polychaetes</w:t>
      </w:r>
      <w:proofErr w:type="spellEnd"/>
      <w:r w:rsidRPr="00CB04DD">
        <w:rPr>
          <w:rFonts w:ascii="Arial" w:eastAsia="Arial" w:hAnsi="Arial" w:cs="Arial"/>
          <w:sz w:val="22"/>
          <w:szCs w:val="22"/>
        </w:rPr>
        <w:t xml:space="preserve">, etc., mark each as present within each replicate quadrat on the data sheet.   Counting these species can be impractical and misleading.  </w:t>
      </w:r>
    </w:p>
    <w:p w14:paraId="6DBACE8C" w14:textId="1B8C3991"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As material gets processed, it can be placed into </w:t>
      </w:r>
      <w:r w:rsidR="006B23E0" w:rsidRPr="00CB04DD">
        <w:rPr>
          <w:rFonts w:ascii="Arial" w:eastAsia="Arial" w:hAnsi="Arial" w:cs="Arial"/>
          <w:sz w:val="22"/>
          <w:szCs w:val="22"/>
        </w:rPr>
        <w:t>an empty</w:t>
      </w:r>
      <w:r w:rsidRPr="00CB04DD">
        <w:rPr>
          <w:rFonts w:ascii="Arial" w:eastAsia="Arial" w:hAnsi="Arial" w:cs="Arial"/>
          <w:sz w:val="22"/>
          <w:szCs w:val="22"/>
        </w:rPr>
        <w:t xml:space="preserve"> bucket. Once all the material has been processed, the bucket can be carefully placed back into the excavation pit.</w:t>
      </w:r>
    </w:p>
    <w:p w14:paraId="3292CD64" w14:textId="77777777" w:rsidR="005E2D01" w:rsidRPr="00CB04DD" w:rsidRDefault="005E2D01" w:rsidP="00FE4C87">
      <w:pPr>
        <w:pStyle w:val="ListParagraph"/>
        <w:numPr>
          <w:ilvl w:val="0"/>
          <w:numId w:val="15"/>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 xml:space="preserve">Repeat this once for each transect </w:t>
      </w:r>
      <w:r w:rsidRPr="00E96B86">
        <w:rPr>
          <w:rFonts w:ascii="Arial" w:eastAsia="Arial" w:hAnsi="Arial" w:cs="Arial"/>
          <w:i/>
          <w:iCs/>
          <w:sz w:val="22"/>
          <w:szCs w:val="22"/>
        </w:rPr>
        <w:t>(n</w:t>
      </w:r>
      <w:r w:rsidRPr="00CB04DD">
        <w:rPr>
          <w:rFonts w:ascii="Arial" w:eastAsia="Arial" w:hAnsi="Arial" w:cs="Arial"/>
          <w:sz w:val="22"/>
          <w:szCs w:val="22"/>
        </w:rPr>
        <w:t xml:space="preserve"> = 3 per reef)</w:t>
      </w:r>
    </w:p>
    <w:p w14:paraId="44DE4AF9" w14:textId="23EDF707" w:rsidR="005E2D01" w:rsidRDefault="005E2D01" w:rsidP="005E2D01">
      <w:pPr>
        <w:spacing w:after="0" w:line="276" w:lineRule="auto"/>
        <w:rPr>
          <w:rFonts w:ascii="Arial" w:hAnsi="Arial" w:cs="Arial"/>
          <w:sz w:val="22"/>
          <w:szCs w:val="22"/>
        </w:rPr>
      </w:pPr>
    </w:p>
    <w:p w14:paraId="7B2A898D" w14:textId="29EBE767" w:rsidR="009319D9" w:rsidRDefault="009319D9" w:rsidP="005E2D01">
      <w:pPr>
        <w:spacing w:after="0" w:line="276" w:lineRule="auto"/>
        <w:rPr>
          <w:rFonts w:ascii="Arial" w:hAnsi="Arial" w:cs="Arial"/>
          <w:sz w:val="22"/>
          <w:szCs w:val="22"/>
        </w:rPr>
      </w:pPr>
    </w:p>
    <w:p w14:paraId="5A191396" w14:textId="0F11520A" w:rsidR="009319D9" w:rsidRDefault="009319D9" w:rsidP="005E2D01">
      <w:pPr>
        <w:spacing w:after="0" w:line="276" w:lineRule="auto"/>
        <w:rPr>
          <w:rFonts w:ascii="Arial" w:hAnsi="Arial" w:cs="Arial"/>
          <w:sz w:val="22"/>
          <w:szCs w:val="22"/>
        </w:rPr>
      </w:pPr>
    </w:p>
    <w:p w14:paraId="2684F65E" w14:textId="77777777" w:rsidR="009319D9" w:rsidRPr="00CB04DD" w:rsidRDefault="009319D9" w:rsidP="005E2D01">
      <w:pPr>
        <w:spacing w:after="0" w:line="276" w:lineRule="auto"/>
        <w:rPr>
          <w:rFonts w:ascii="Arial" w:hAnsi="Arial" w:cs="Arial"/>
          <w:sz w:val="22"/>
          <w:szCs w:val="22"/>
        </w:rPr>
      </w:pPr>
    </w:p>
    <w:p w14:paraId="51814AC2" w14:textId="74B7E724" w:rsidR="005E2D01" w:rsidRPr="00CB04DD" w:rsidRDefault="005E2D01" w:rsidP="005E2D01">
      <w:pPr>
        <w:spacing w:after="0" w:line="276" w:lineRule="auto"/>
        <w:rPr>
          <w:rFonts w:ascii="Arial" w:hAnsi="Arial" w:cs="Arial"/>
          <w:sz w:val="22"/>
          <w:szCs w:val="22"/>
        </w:rPr>
      </w:pPr>
      <w:r w:rsidRPr="00CB04DD">
        <w:rPr>
          <w:rFonts w:ascii="Arial" w:eastAsia="Arial" w:hAnsi="Arial" w:cs="Arial"/>
          <w:sz w:val="22"/>
          <w:szCs w:val="22"/>
          <w:u w:val="single"/>
        </w:rPr>
        <w:lastRenderedPageBreak/>
        <w:t>Alternative Methodology:</w:t>
      </w:r>
    </w:p>
    <w:p w14:paraId="681DD415" w14:textId="458D4335" w:rsidR="005E2D01" w:rsidRPr="00CB04DD" w:rsidRDefault="005E2D01" w:rsidP="00FE4C87">
      <w:pPr>
        <w:pStyle w:val="ListParagraph"/>
        <w:numPr>
          <w:ilvl w:val="0"/>
          <w:numId w:val="16"/>
        </w:numPr>
        <w:tabs>
          <w:tab w:val="left" w:pos="500"/>
        </w:tabs>
        <w:spacing w:after="0" w:line="276" w:lineRule="auto"/>
        <w:rPr>
          <w:rFonts w:ascii="Arial" w:eastAsia="Arial" w:hAnsi="Arial" w:cs="Arial"/>
          <w:sz w:val="22"/>
          <w:szCs w:val="22"/>
        </w:rPr>
      </w:pPr>
      <w:r w:rsidRPr="00CB04DD">
        <w:rPr>
          <w:rFonts w:ascii="Arial" w:eastAsia="Arial" w:hAnsi="Arial" w:cs="Arial"/>
          <w:sz w:val="22"/>
          <w:szCs w:val="22"/>
        </w:rPr>
        <w:t>Because oysters coalesce with one another, it could be di</w:t>
      </w:r>
      <w:r w:rsidR="00CC12AF" w:rsidRPr="00CB04DD">
        <w:rPr>
          <w:rFonts w:ascii="Arial" w:eastAsia="Arial" w:hAnsi="Arial" w:cs="Arial"/>
          <w:sz w:val="22"/>
          <w:szCs w:val="22"/>
        </w:rPr>
        <w:t>ffi</w:t>
      </w:r>
      <w:r w:rsidRPr="00CB04DD">
        <w:rPr>
          <w:rFonts w:ascii="Arial" w:eastAsia="Arial" w:hAnsi="Arial" w:cs="Arial"/>
          <w:sz w:val="22"/>
          <w:szCs w:val="22"/>
        </w:rPr>
        <w:t>cult or too destructive to excavate a portion of the reef. It might be possible to at least count and measure oysters without removing them from the substrate to get measurements of the number and size or oysters in a given area.</w:t>
      </w:r>
    </w:p>
    <w:p w14:paraId="4BF1F0B6" w14:textId="77777777" w:rsidR="000460D3" w:rsidRPr="00CB04DD" w:rsidRDefault="000460D3" w:rsidP="005E0228">
      <w:pPr>
        <w:pStyle w:val="Compact"/>
        <w:spacing w:before="0" w:after="0" w:line="276" w:lineRule="auto"/>
        <w:rPr>
          <w:rFonts w:ascii="Arial" w:hAnsi="Arial" w:cs="Arial"/>
        </w:rPr>
      </w:pPr>
    </w:p>
    <w:p w14:paraId="6369FA2F" w14:textId="5D4F72BF" w:rsidR="005E0228" w:rsidRPr="00CB04DD" w:rsidRDefault="005716B7" w:rsidP="005E0228">
      <w:pPr>
        <w:pStyle w:val="Compact"/>
        <w:spacing w:before="0" w:after="0" w:line="276" w:lineRule="auto"/>
        <w:rPr>
          <w:rFonts w:ascii="Arial" w:hAnsi="Arial" w:cs="Arial"/>
        </w:rPr>
      </w:pPr>
      <w:r>
        <w:rPr>
          <w:rFonts w:ascii="Arial" w:hAnsi="Arial" w:cs="Arial"/>
          <w:noProof/>
        </w:rPr>
        <w:pict w14:anchorId="378D3ABB">
          <v:shape id="_x0000_i1025" type="#_x0000_t75" alt="" style="width:467.85pt;height:1.5pt;mso-width-percent:0;mso-height-percent:0;mso-width-percent:0;mso-height-percent:0" o:hrpct="0" o:hralign="center" o:hr="t">
            <v:imagedata r:id="rId7" o:title="Default Line"/>
          </v:shape>
        </w:pict>
      </w:r>
    </w:p>
    <w:p w14:paraId="37118291" w14:textId="77777777" w:rsidR="0097352D" w:rsidRPr="00CB04DD" w:rsidRDefault="0035444E" w:rsidP="005E0228">
      <w:pPr>
        <w:pStyle w:val="Heading2"/>
        <w:spacing w:before="0" w:line="276" w:lineRule="auto"/>
        <w:rPr>
          <w:rFonts w:ascii="Arial" w:hAnsi="Arial" w:cs="Arial"/>
          <w:b w:val="0"/>
          <w:bCs w:val="0"/>
          <w:color w:val="000000" w:themeColor="text1"/>
        </w:rPr>
      </w:pPr>
      <w:bookmarkStart w:id="4" w:name="data-submission"/>
      <w:r w:rsidRPr="00CB04DD">
        <w:rPr>
          <w:rFonts w:ascii="Arial" w:hAnsi="Arial" w:cs="Arial"/>
          <w:b w:val="0"/>
          <w:bCs w:val="0"/>
          <w:color w:val="000000" w:themeColor="text1"/>
        </w:rPr>
        <w:t>Data Submission</w:t>
      </w:r>
      <w:bookmarkEnd w:id="4"/>
    </w:p>
    <w:p w14:paraId="35CAB32B"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Scan the completed field data sheets and save both paper and electronic versions locally. We do not require you to submit the scanned forms.</w:t>
      </w:r>
    </w:p>
    <w:p w14:paraId="3C483ED4"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Enter data into the provided data entry template. Each template is an Excel spreadsheet. Please provide as much protocol and sample metadata as possible, such as the protocol version and contact information. Use the “notes” columns to provide additional information or context if a relevant column doesn’t already exist, rather than renaming or creating columns.</w:t>
      </w:r>
    </w:p>
    <w:p w14:paraId="3A9F2C6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Use our online submission portal to upload the Excel Spreadsheet: </w:t>
      </w:r>
      <w:hyperlink r:id="rId12">
        <w:r w:rsidRPr="00CB04DD">
          <w:rPr>
            <w:rStyle w:val="Hyperlink"/>
            <w:rFonts w:ascii="Arial" w:hAnsi="Arial" w:cs="Arial"/>
            <w:sz w:val="22"/>
            <w:szCs w:val="22"/>
          </w:rPr>
          <w:t>https://marinegeo.github.io/data-submission</w:t>
        </w:r>
      </w:hyperlink>
    </w:p>
    <w:p w14:paraId="07780A2C" w14:textId="77777777" w:rsidR="0097352D" w:rsidRPr="00CB04DD" w:rsidRDefault="0035444E" w:rsidP="005E0228">
      <w:pPr>
        <w:pStyle w:val="Compact"/>
        <w:numPr>
          <w:ilvl w:val="0"/>
          <w:numId w:val="5"/>
        </w:numPr>
        <w:spacing w:before="0" w:after="0" w:line="276" w:lineRule="auto"/>
        <w:rPr>
          <w:rFonts w:ascii="Arial" w:hAnsi="Arial" w:cs="Arial"/>
          <w:sz w:val="22"/>
          <w:szCs w:val="22"/>
        </w:rPr>
      </w:pPr>
      <w:r w:rsidRPr="00CB04DD">
        <w:rPr>
          <w:rFonts w:ascii="Arial" w:hAnsi="Arial" w:cs="Arial"/>
          <w:sz w:val="22"/>
          <w:szCs w:val="22"/>
        </w:rPr>
        <w:t xml:space="preserve">Contact us if you have any questions: </w:t>
      </w:r>
      <w:hyperlink r:id="rId13">
        <w:r w:rsidRPr="00CB04DD">
          <w:rPr>
            <w:rStyle w:val="Hyperlink"/>
            <w:rFonts w:ascii="Arial" w:hAnsi="Arial" w:cs="Arial"/>
            <w:sz w:val="22"/>
            <w:szCs w:val="22"/>
          </w:rPr>
          <w:t>marinegeo@si.edu</w:t>
        </w:r>
      </w:hyperlink>
    </w:p>
    <w:sectPr w:rsidR="0097352D" w:rsidRPr="00CB04DD" w:rsidSect="00894B57">
      <w:headerReference w:type="default" r:id="rId14"/>
      <w:footerReference w:type="even" r:id="rId15"/>
      <w:footerReference w:type="default" r:id="rId16"/>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4C9B4C" w14:textId="77777777" w:rsidR="005716B7" w:rsidRDefault="005716B7">
      <w:pPr>
        <w:spacing w:after="0"/>
      </w:pPr>
      <w:r>
        <w:separator/>
      </w:r>
    </w:p>
  </w:endnote>
  <w:endnote w:type="continuationSeparator" w:id="0">
    <w:p w14:paraId="29745C93" w14:textId="77777777" w:rsidR="005716B7" w:rsidRDefault="005716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6592603"/>
      <w:docPartObj>
        <w:docPartGallery w:val="Page Numbers (Bottom of Page)"/>
        <w:docPartUnique/>
      </w:docPartObj>
    </w:sdtPr>
    <w:sdtEndPr>
      <w:rPr>
        <w:rStyle w:val="PageNumber"/>
      </w:rPr>
    </w:sdtEndPr>
    <w:sdtContent>
      <w:p w14:paraId="613CE65D" w14:textId="5B480DC3"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08989" w14:textId="77777777" w:rsidR="000E38CD" w:rsidRDefault="000E38CD" w:rsidP="000E38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8314696"/>
      <w:docPartObj>
        <w:docPartGallery w:val="Page Numbers (Bottom of Page)"/>
        <w:docPartUnique/>
      </w:docPartObj>
    </w:sdtPr>
    <w:sdtEndPr>
      <w:rPr>
        <w:rStyle w:val="PageNumber"/>
      </w:rPr>
    </w:sdtEndPr>
    <w:sdtContent>
      <w:p w14:paraId="77F4A416" w14:textId="560AD44B" w:rsidR="000E38CD" w:rsidRDefault="000E38CD" w:rsidP="00F8764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31D3CD" w14:textId="77777777" w:rsidR="000E38CD" w:rsidRDefault="000E38CD" w:rsidP="000E38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9B84A6" w14:textId="77777777" w:rsidR="005716B7" w:rsidRDefault="005716B7">
      <w:r>
        <w:separator/>
      </w:r>
    </w:p>
  </w:footnote>
  <w:footnote w:type="continuationSeparator" w:id="0">
    <w:p w14:paraId="0839C6E7" w14:textId="77777777" w:rsidR="005716B7" w:rsidRDefault="00571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AA2B7" w14:textId="0339726A" w:rsidR="00894B57" w:rsidRDefault="00894B57">
    <w:pPr>
      <w:pStyle w:val="Header"/>
    </w:pPr>
    <w:r>
      <w:rPr>
        <w:noProof/>
      </w:rPr>
      <w:drawing>
        <wp:inline distT="0" distB="0" distL="0" distR="0" wp14:anchorId="3EDB8A59" wp14:editId="4D2509F5">
          <wp:extent cx="1156560" cy="3956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216617" cy="416198"/>
                  </a:xfrm>
                  <a:prstGeom prst="rect">
                    <a:avLst/>
                  </a:prstGeom>
                </pic:spPr>
              </pic:pic>
            </a:graphicData>
          </a:graphic>
        </wp:inline>
      </w:drawing>
    </w:r>
    <w:r>
      <w:tab/>
    </w:r>
    <w:r>
      <w:tab/>
    </w:r>
    <w:r w:rsidR="00F11537" w:rsidRPr="00E87A43">
      <w:rPr>
        <w:rFonts w:ascii="Arial" w:hAnsi="Arial" w:cs="Arial"/>
        <w:sz w:val="22"/>
        <w:szCs w:val="22"/>
      </w:rPr>
      <w:t>Oyster Density and Size Frequency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9B21686"/>
    <w:multiLevelType w:val="hybridMultilevel"/>
    <w:tmpl w:val="B3C29E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38E1F29"/>
    <w:multiLevelType w:val="hybridMultilevel"/>
    <w:tmpl w:val="4E56BC0C"/>
    <w:lvl w:ilvl="0" w:tplc="89D67C78">
      <w:start w:val="1"/>
      <w:numFmt w:val="decimal"/>
      <w:lvlText w:val="%1."/>
      <w:lvlJc w:val="left"/>
    </w:lvl>
    <w:lvl w:ilvl="1" w:tplc="96DC1282">
      <w:numFmt w:val="decimal"/>
      <w:lvlText w:val=""/>
      <w:lvlJc w:val="left"/>
    </w:lvl>
    <w:lvl w:ilvl="2" w:tplc="8034CA64">
      <w:numFmt w:val="decimal"/>
      <w:lvlText w:val=""/>
      <w:lvlJc w:val="left"/>
    </w:lvl>
    <w:lvl w:ilvl="3" w:tplc="17C4FE4A">
      <w:numFmt w:val="decimal"/>
      <w:lvlText w:val=""/>
      <w:lvlJc w:val="left"/>
    </w:lvl>
    <w:lvl w:ilvl="4" w:tplc="03728CD0">
      <w:numFmt w:val="decimal"/>
      <w:lvlText w:val=""/>
      <w:lvlJc w:val="left"/>
    </w:lvl>
    <w:lvl w:ilvl="5" w:tplc="6A7EC546">
      <w:numFmt w:val="decimal"/>
      <w:lvlText w:val=""/>
      <w:lvlJc w:val="left"/>
    </w:lvl>
    <w:lvl w:ilvl="6" w:tplc="982C3BF6">
      <w:numFmt w:val="decimal"/>
      <w:lvlText w:val=""/>
      <w:lvlJc w:val="left"/>
    </w:lvl>
    <w:lvl w:ilvl="7" w:tplc="C720AB0E">
      <w:numFmt w:val="decimal"/>
      <w:lvlText w:val=""/>
      <w:lvlJc w:val="left"/>
    </w:lvl>
    <w:lvl w:ilvl="8" w:tplc="C9C89468">
      <w:numFmt w:val="decimal"/>
      <w:lvlText w:val=""/>
      <w:lvlJc w:val="left"/>
    </w:lvl>
  </w:abstractNum>
  <w:abstractNum w:abstractNumId="4" w15:restartNumberingAfterBreak="0">
    <w:nsid w:val="24A5183C"/>
    <w:multiLevelType w:val="hybridMultilevel"/>
    <w:tmpl w:val="C55A86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E8944A"/>
    <w:multiLevelType w:val="hybridMultilevel"/>
    <w:tmpl w:val="419C47A0"/>
    <w:lvl w:ilvl="0" w:tplc="575833D2">
      <w:start w:val="1"/>
      <w:numFmt w:val="bullet"/>
      <w:lvlText w:val="•"/>
      <w:lvlJc w:val="left"/>
    </w:lvl>
    <w:lvl w:ilvl="1" w:tplc="495E08B4">
      <w:numFmt w:val="decimal"/>
      <w:lvlText w:val=""/>
      <w:lvlJc w:val="left"/>
    </w:lvl>
    <w:lvl w:ilvl="2" w:tplc="50AC399A">
      <w:numFmt w:val="decimal"/>
      <w:lvlText w:val=""/>
      <w:lvlJc w:val="left"/>
    </w:lvl>
    <w:lvl w:ilvl="3" w:tplc="288268E6">
      <w:numFmt w:val="decimal"/>
      <w:lvlText w:val=""/>
      <w:lvlJc w:val="left"/>
    </w:lvl>
    <w:lvl w:ilvl="4" w:tplc="BD6C7122">
      <w:numFmt w:val="decimal"/>
      <w:lvlText w:val=""/>
      <w:lvlJc w:val="left"/>
    </w:lvl>
    <w:lvl w:ilvl="5" w:tplc="C6A648A8">
      <w:numFmt w:val="decimal"/>
      <w:lvlText w:val=""/>
      <w:lvlJc w:val="left"/>
    </w:lvl>
    <w:lvl w:ilvl="6" w:tplc="AD54EC74">
      <w:numFmt w:val="decimal"/>
      <w:lvlText w:val=""/>
      <w:lvlJc w:val="left"/>
    </w:lvl>
    <w:lvl w:ilvl="7" w:tplc="E13AEE54">
      <w:numFmt w:val="decimal"/>
      <w:lvlText w:val=""/>
      <w:lvlJc w:val="left"/>
    </w:lvl>
    <w:lvl w:ilvl="8" w:tplc="D31A0C9A">
      <w:numFmt w:val="decimal"/>
      <w:lvlText w:val=""/>
      <w:lvlJc w:val="left"/>
    </w:lvl>
  </w:abstractNum>
  <w:abstractNum w:abstractNumId="6"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7" w15:restartNumberingAfterBreak="0">
    <w:nsid w:val="2F092A76"/>
    <w:multiLevelType w:val="hybridMultilevel"/>
    <w:tmpl w:val="396C6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1B58BA"/>
    <w:multiLevelType w:val="hybridMultilevel"/>
    <w:tmpl w:val="35D2163E"/>
    <w:lvl w:ilvl="0" w:tplc="AB1CBFD6">
      <w:start w:val="1"/>
      <w:numFmt w:val="decimal"/>
      <w:lvlText w:val="%1."/>
      <w:lvlJc w:val="left"/>
    </w:lvl>
    <w:lvl w:ilvl="1" w:tplc="2946D6DE">
      <w:numFmt w:val="decimal"/>
      <w:lvlText w:val=""/>
      <w:lvlJc w:val="left"/>
    </w:lvl>
    <w:lvl w:ilvl="2" w:tplc="9CBC4008">
      <w:numFmt w:val="decimal"/>
      <w:lvlText w:val=""/>
      <w:lvlJc w:val="left"/>
    </w:lvl>
    <w:lvl w:ilvl="3" w:tplc="E8F81592">
      <w:numFmt w:val="decimal"/>
      <w:lvlText w:val=""/>
      <w:lvlJc w:val="left"/>
    </w:lvl>
    <w:lvl w:ilvl="4" w:tplc="E29E4828">
      <w:numFmt w:val="decimal"/>
      <w:lvlText w:val=""/>
      <w:lvlJc w:val="left"/>
    </w:lvl>
    <w:lvl w:ilvl="5" w:tplc="7EEA3B8E">
      <w:numFmt w:val="decimal"/>
      <w:lvlText w:val=""/>
      <w:lvlJc w:val="left"/>
    </w:lvl>
    <w:lvl w:ilvl="6" w:tplc="0B6A64AA">
      <w:numFmt w:val="decimal"/>
      <w:lvlText w:val=""/>
      <w:lvlJc w:val="left"/>
    </w:lvl>
    <w:lvl w:ilvl="7" w:tplc="407408CC">
      <w:numFmt w:val="decimal"/>
      <w:lvlText w:val=""/>
      <w:lvlJc w:val="left"/>
    </w:lvl>
    <w:lvl w:ilvl="8" w:tplc="E5FA2824">
      <w:numFmt w:val="decimal"/>
      <w:lvlText w:val=""/>
      <w:lvlJc w:val="left"/>
    </w:lvl>
  </w:abstractNum>
  <w:abstractNum w:abstractNumId="9" w15:restartNumberingAfterBreak="0">
    <w:nsid w:val="46E87CCD"/>
    <w:multiLevelType w:val="hybridMultilevel"/>
    <w:tmpl w:val="F8F2E558"/>
    <w:lvl w:ilvl="0" w:tplc="21680EAE">
      <w:start w:val="1"/>
      <w:numFmt w:val="decimal"/>
      <w:lvlText w:val="%1."/>
      <w:lvlJc w:val="left"/>
    </w:lvl>
    <w:lvl w:ilvl="1" w:tplc="A00C9E4E">
      <w:numFmt w:val="decimal"/>
      <w:lvlText w:val=""/>
      <w:lvlJc w:val="left"/>
    </w:lvl>
    <w:lvl w:ilvl="2" w:tplc="B45CB3DC">
      <w:numFmt w:val="decimal"/>
      <w:lvlText w:val=""/>
      <w:lvlJc w:val="left"/>
    </w:lvl>
    <w:lvl w:ilvl="3" w:tplc="A7645A7E">
      <w:numFmt w:val="decimal"/>
      <w:lvlText w:val=""/>
      <w:lvlJc w:val="left"/>
    </w:lvl>
    <w:lvl w:ilvl="4" w:tplc="F64A2814">
      <w:numFmt w:val="decimal"/>
      <w:lvlText w:val=""/>
      <w:lvlJc w:val="left"/>
    </w:lvl>
    <w:lvl w:ilvl="5" w:tplc="01ACA1A8">
      <w:numFmt w:val="decimal"/>
      <w:lvlText w:val=""/>
      <w:lvlJc w:val="left"/>
    </w:lvl>
    <w:lvl w:ilvl="6" w:tplc="5BFC607A">
      <w:numFmt w:val="decimal"/>
      <w:lvlText w:val=""/>
      <w:lvlJc w:val="left"/>
    </w:lvl>
    <w:lvl w:ilvl="7" w:tplc="BCA21DA8">
      <w:numFmt w:val="decimal"/>
      <w:lvlText w:val=""/>
      <w:lvlJc w:val="left"/>
    </w:lvl>
    <w:lvl w:ilvl="8" w:tplc="29E0F7DC">
      <w:numFmt w:val="decimal"/>
      <w:lvlText w:val=""/>
      <w:lvlJc w:val="left"/>
    </w:lvl>
  </w:abstractNum>
  <w:abstractNum w:abstractNumId="10" w15:restartNumberingAfterBreak="0">
    <w:nsid w:val="46FA1D2C"/>
    <w:multiLevelType w:val="hybridMultilevel"/>
    <w:tmpl w:val="8BF837D8"/>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2A6E70"/>
    <w:multiLevelType w:val="hybridMultilevel"/>
    <w:tmpl w:val="2B00E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8673783"/>
    <w:multiLevelType w:val="hybridMultilevel"/>
    <w:tmpl w:val="990E3B14"/>
    <w:lvl w:ilvl="0" w:tplc="DEE0E75A">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74473"/>
    <w:multiLevelType w:val="hybridMultilevel"/>
    <w:tmpl w:val="431CF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D005E40"/>
    <w:multiLevelType w:val="hybridMultilevel"/>
    <w:tmpl w:val="2BDE3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7E5685B"/>
    <w:multiLevelType w:val="hybridMultilevel"/>
    <w:tmpl w:val="92789044"/>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1"/>
  </w:num>
  <w:num w:numId="6">
    <w:abstractNumId w:val="5"/>
  </w:num>
  <w:num w:numId="7">
    <w:abstractNumId w:val="7"/>
  </w:num>
  <w:num w:numId="8">
    <w:abstractNumId w:val="4"/>
  </w:num>
  <w:num w:numId="9">
    <w:abstractNumId w:val="12"/>
  </w:num>
  <w:num w:numId="10">
    <w:abstractNumId w:val="10"/>
  </w:num>
  <w:num w:numId="11">
    <w:abstractNumId w:val="3"/>
  </w:num>
  <w:num w:numId="12">
    <w:abstractNumId w:val="9"/>
  </w:num>
  <w:num w:numId="13">
    <w:abstractNumId w:val="8"/>
  </w:num>
  <w:num w:numId="14">
    <w:abstractNumId w:val="13"/>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5DA8"/>
    <w:rsid w:val="000460D3"/>
    <w:rsid w:val="000E38CD"/>
    <w:rsid w:val="00114648"/>
    <w:rsid w:val="0013479D"/>
    <w:rsid w:val="00251A7C"/>
    <w:rsid w:val="00326CE5"/>
    <w:rsid w:val="0035444E"/>
    <w:rsid w:val="00367B52"/>
    <w:rsid w:val="004C5293"/>
    <w:rsid w:val="004E29B3"/>
    <w:rsid w:val="004E6C26"/>
    <w:rsid w:val="005716B7"/>
    <w:rsid w:val="00590D07"/>
    <w:rsid w:val="005E0228"/>
    <w:rsid w:val="005E2D01"/>
    <w:rsid w:val="006930CF"/>
    <w:rsid w:val="00696147"/>
    <w:rsid w:val="006B23E0"/>
    <w:rsid w:val="006E06B6"/>
    <w:rsid w:val="006E6934"/>
    <w:rsid w:val="0072534C"/>
    <w:rsid w:val="00784D58"/>
    <w:rsid w:val="007C6EC9"/>
    <w:rsid w:val="00894B57"/>
    <w:rsid w:val="008D6863"/>
    <w:rsid w:val="00917FEC"/>
    <w:rsid w:val="009319D9"/>
    <w:rsid w:val="0097352D"/>
    <w:rsid w:val="00A374FC"/>
    <w:rsid w:val="00AD2F3B"/>
    <w:rsid w:val="00AD5E10"/>
    <w:rsid w:val="00B42B99"/>
    <w:rsid w:val="00B86B75"/>
    <w:rsid w:val="00BC48D5"/>
    <w:rsid w:val="00BE2734"/>
    <w:rsid w:val="00C36279"/>
    <w:rsid w:val="00C57E7A"/>
    <w:rsid w:val="00CB04DD"/>
    <w:rsid w:val="00CC12AF"/>
    <w:rsid w:val="00E315A3"/>
    <w:rsid w:val="00E8602A"/>
    <w:rsid w:val="00E87A43"/>
    <w:rsid w:val="00E96B86"/>
    <w:rsid w:val="00EA02B0"/>
    <w:rsid w:val="00ED1272"/>
    <w:rsid w:val="00EE5AC5"/>
    <w:rsid w:val="00F11537"/>
    <w:rsid w:val="00F11664"/>
    <w:rsid w:val="00FA50C7"/>
    <w:rsid w:val="00FE4C8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894B57"/>
    <w:pPr>
      <w:tabs>
        <w:tab w:val="center" w:pos="4680"/>
        <w:tab w:val="right" w:pos="9360"/>
      </w:tabs>
      <w:spacing w:after="0"/>
    </w:pPr>
  </w:style>
  <w:style w:type="character" w:customStyle="1" w:styleId="HeaderChar">
    <w:name w:val="Header Char"/>
    <w:basedOn w:val="DefaultParagraphFont"/>
    <w:link w:val="Header"/>
    <w:rsid w:val="00894B57"/>
  </w:style>
  <w:style w:type="paragraph" w:styleId="Footer">
    <w:name w:val="footer"/>
    <w:basedOn w:val="Normal"/>
    <w:link w:val="FooterChar"/>
    <w:unhideWhenUsed/>
    <w:rsid w:val="00894B57"/>
    <w:pPr>
      <w:tabs>
        <w:tab w:val="center" w:pos="4680"/>
        <w:tab w:val="right" w:pos="9360"/>
      </w:tabs>
      <w:spacing w:after="0"/>
    </w:pPr>
  </w:style>
  <w:style w:type="character" w:customStyle="1" w:styleId="FooterChar">
    <w:name w:val="Footer Char"/>
    <w:basedOn w:val="DefaultParagraphFont"/>
    <w:link w:val="Footer"/>
    <w:rsid w:val="00894B57"/>
  </w:style>
  <w:style w:type="paragraph" w:styleId="BalloonText">
    <w:name w:val="Balloon Text"/>
    <w:basedOn w:val="Normal"/>
    <w:link w:val="BalloonTextChar"/>
    <w:semiHidden/>
    <w:unhideWhenUsed/>
    <w:rsid w:val="00AD2F3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2F3B"/>
    <w:rPr>
      <w:rFonts w:ascii="Times New Roman" w:hAnsi="Times New Roman" w:cs="Times New Roman"/>
      <w:sz w:val="18"/>
      <w:szCs w:val="18"/>
    </w:rPr>
  </w:style>
  <w:style w:type="character" w:styleId="PageNumber">
    <w:name w:val="page number"/>
    <w:basedOn w:val="DefaultParagraphFont"/>
    <w:semiHidden/>
    <w:unhideWhenUsed/>
    <w:rsid w:val="000E38CD"/>
  </w:style>
  <w:style w:type="paragraph" w:styleId="ListParagraph">
    <w:name w:val="List Paragraph"/>
    <w:basedOn w:val="Normal"/>
    <w:uiPriority w:val="34"/>
    <w:qFormat/>
    <w:rsid w:val="005E2D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si.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data-submiss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marinegeo@si.edu"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Jaxine Wolfe</cp:lastModifiedBy>
  <cp:revision>25</cp:revision>
  <dcterms:created xsi:type="dcterms:W3CDTF">2020-10-28T20:51:00Z</dcterms:created>
  <dcterms:modified xsi:type="dcterms:W3CDTF">2021-04-01T13:49:00Z</dcterms:modified>
</cp:coreProperties>
</file>