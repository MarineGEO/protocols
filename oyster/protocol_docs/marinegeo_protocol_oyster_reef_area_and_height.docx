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1AF25" w14:textId="797E172E" w:rsidR="0097352D" w:rsidRPr="00187E7F" w:rsidRDefault="00C464C7">
      <w:pPr>
        <w:pStyle w:val="Title"/>
        <w:rPr>
          <w:rFonts w:ascii="Arial" w:hAnsi="Arial" w:cs="Arial"/>
          <w:b w:val="0"/>
          <w:bCs w:val="0"/>
          <w:color w:val="000000" w:themeColor="text1"/>
          <w:sz w:val="48"/>
          <w:szCs w:val="48"/>
        </w:rPr>
      </w:pPr>
      <w:r w:rsidRPr="00187E7F">
        <w:rPr>
          <w:rFonts w:ascii="Arial" w:hAnsi="Arial" w:cs="Arial"/>
          <w:b w:val="0"/>
          <w:bCs w:val="0"/>
          <w:color w:val="000000" w:themeColor="text1"/>
          <w:sz w:val="48"/>
          <w:szCs w:val="48"/>
        </w:rPr>
        <w:t>Oyster Reef Area and Height</w:t>
      </w:r>
    </w:p>
    <w:p w14:paraId="754C2C0E" w14:textId="0643081B" w:rsidR="00C464C7" w:rsidRPr="00187E7F" w:rsidRDefault="00D91E8B" w:rsidP="00C464C7">
      <w:pPr>
        <w:pStyle w:val="BodyText"/>
        <w:rPr>
          <w:rFonts w:ascii="Arial" w:hAnsi="Arial" w:cs="Arial"/>
        </w:rPr>
      </w:pPr>
      <w:r>
        <w:rPr>
          <w:rFonts w:ascii="Arial" w:hAnsi="Arial" w:cs="Arial"/>
          <w:noProof/>
        </w:rPr>
        <w:pict w14:anchorId="549AA0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467.85pt;height:1.5pt;mso-width-percent:0;mso-height-percent:0;mso-width-percent:0;mso-height-percent:0" o:hrpct="0" o:hralign="center" o:hr="t">
            <v:imagedata r:id="rId7" o:title="Default Line"/>
          </v:shape>
        </w:pict>
      </w:r>
    </w:p>
    <w:p w14:paraId="1D438393" w14:textId="0C944555" w:rsidR="00FD6B38" w:rsidRPr="00187E7F" w:rsidRDefault="00E210B0" w:rsidP="00187E7F">
      <w:pPr>
        <w:pStyle w:val="Compact"/>
        <w:jc w:val="center"/>
        <w:rPr>
          <w:rFonts w:ascii="Arial" w:hAnsi="Arial" w:cs="Arial"/>
        </w:rPr>
      </w:pPr>
      <w:r w:rsidRPr="00187E7F">
        <w:rPr>
          <w:rFonts w:ascii="Arial" w:hAnsi="Arial" w:cs="Arial"/>
          <w:b/>
          <w:bCs/>
          <w:noProof/>
          <w:color w:val="000000" w:themeColor="text1"/>
          <w:sz w:val="48"/>
          <w:szCs w:val="48"/>
        </w:rPr>
        <w:drawing>
          <wp:inline distT="0" distB="0" distL="0" distR="0" wp14:anchorId="4E211237" wp14:editId="1FFA007F">
            <wp:extent cx="5610687" cy="420801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5793" cy="4211844"/>
                    </a:xfrm>
                    <a:prstGeom prst="rect">
                      <a:avLst/>
                    </a:prstGeom>
                    <a:noFill/>
                    <a:ln>
                      <a:noFill/>
                    </a:ln>
                  </pic:spPr>
                </pic:pic>
              </a:graphicData>
            </a:graphic>
          </wp:inline>
        </w:drawing>
      </w:r>
    </w:p>
    <w:p w14:paraId="05486DB2" w14:textId="77777777" w:rsidR="00C464C7" w:rsidRPr="00187E7F" w:rsidRDefault="00C464C7" w:rsidP="00C464C7">
      <w:pPr>
        <w:pStyle w:val="Compact"/>
        <w:rPr>
          <w:rFonts w:ascii="Arial" w:hAnsi="Arial" w:cs="Arial"/>
        </w:rPr>
      </w:pPr>
    </w:p>
    <w:p w14:paraId="422889CC" w14:textId="7CC58668" w:rsidR="0097352D" w:rsidRPr="00627993" w:rsidRDefault="0072534C" w:rsidP="00627993">
      <w:pPr>
        <w:pStyle w:val="FirstParagraph"/>
        <w:rPr>
          <w:rFonts w:ascii="Arial" w:hAnsi="Arial" w:cs="Arial"/>
          <w:sz w:val="22"/>
          <w:szCs w:val="22"/>
        </w:rPr>
      </w:pPr>
      <w:r w:rsidRPr="00627993">
        <w:rPr>
          <w:rFonts w:ascii="Arial" w:hAnsi="Arial" w:cs="Arial"/>
          <w:sz w:val="22"/>
          <w:szCs w:val="22"/>
          <w:u w:val="single"/>
        </w:rPr>
        <w:t>How to cite this work:</w:t>
      </w:r>
      <w:r w:rsidRPr="00627993">
        <w:rPr>
          <w:rFonts w:ascii="Arial" w:hAnsi="Arial" w:cs="Arial"/>
          <w:sz w:val="22"/>
          <w:szCs w:val="22"/>
        </w:rPr>
        <w:t xml:space="preserve"> </w:t>
      </w:r>
      <w:r w:rsidR="0035444E" w:rsidRPr="00627993">
        <w:rPr>
          <w:rFonts w:ascii="Arial" w:hAnsi="Arial" w:cs="Arial"/>
          <w:sz w:val="22"/>
          <w:szCs w:val="22"/>
        </w:rPr>
        <w:t xml:space="preserve">Protocol: </w:t>
      </w:r>
      <w:r w:rsidR="00C464C7" w:rsidRPr="00627993">
        <w:rPr>
          <w:rFonts w:ascii="Arial" w:hAnsi="Arial" w:cs="Arial"/>
          <w:sz w:val="22"/>
          <w:szCs w:val="22"/>
        </w:rPr>
        <w:t>Oyster Reef Area and Height</w:t>
      </w:r>
      <w:r w:rsidR="0035444E" w:rsidRPr="00627993">
        <w:rPr>
          <w:rFonts w:ascii="Arial" w:hAnsi="Arial" w:cs="Arial"/>
          <w:sz w:val="22"/>
          <w:szCs w:val="22"/>
        </w:rPr>
        <w:t xml:space="preserve"> (202</w:t>
      </w:r>
      <w:r w:rsidR="00B05471" w:rsidRPr="00627993">
        <w:rPr>
          <w:rFonts w:ascii="Arial" w:hAnsi="Arial" w:cs="Arial"/>
          <w:sz w:val="22"/>
          <w:szCs w:val="22"/>
        </w:rPr>
        <w:t>1</w:t>
      </w:r>
      <w:r w:rsidR="0035444E" w:rsidRPr="00627993">
        <w:rPr>
          <w:rFonts w:ascii="Arial" w:hAnsi="Arial" w:cs="Arial"/>
          <w:sz w:val="22"/>
          <w:szCs w:val="22"/>
        </w:rPr>
        <w:t>)</w:t>
      </w:r>
      <w:r w:rsidR="00C464C7" w:rsidRPr="00627993">
        <w:rPr>
          <w:rFonts w:ascii="Arial" w:hAnsi="Arial" w:cs="Arial"/>
          <w:sz w:val="22"/>
          <w:szCs w:val="22"/>
        </w:rPr>
        <w:t>.</w:t>
      </w:r>
      <w:r w:rsidR="0035444E" w:rsidRPr="00627993">
        <w:rPr>
          <w:rFonts w:ascii="Arial" w:hAnsi="Arial" w:cs="Arial"/>
          <w:sz w:val="22"/>
          <w:szCs w:val="22"/>
        </w:rPr>
        <w:t xml:space="preserve"> </w:t>
      </w:r>
      <w:proofErr w:type="spellStart"/>
      <w:r w:rsidR="0035444E" w:rsidRPr="00627993">
        <w:rPr>
          <w:rFonts w:ascii="Arial" w:hAnsi="Arial" w:cs="Arial"/>
          <w:sz w:val="22"/>
          <w:szCs w:val="22"/>
        </w:rPr>
        <w:t>Tennenbaum</w:t>
      </w:r>
      <w:proofErr w:type="spellEnd"/>
      <w:r w:rsidR="0035444E" w:rsidRPr="00627993">
        <w:rPr>
          <w:rFonts w:ascii="Arial" w:hAnsi="Arial" w:cs="Arial"/>
          <w:sz w:val="22"/>
          <w:szCs w:val="22"/>
        </w:rPr>
        <w:t xml:space="preserve"> M</w:t>
      </w:r>
      <w:r w:rsidR="00627993">
        <w:rPr>
          <w:rFonts w:ascii="Arial" w:hAnsi="Arial" w:cs="Arial"/>
          <w:sz w:val="22"/>
          <w:szCs w:val="22"/>
        </w:rPr>
        <w:t>a</w:t>
      </w:r>
      <w:r w:rsidR="0035444E" w:rsidRPr="00627993">
        <w:rPr>
          <w:rFonts w:ascii="Arial" w:hAnsi="Arial" w:cs="Arial"/>
          <w:sz w:val="22"/>
          <w:szCs w:val="22"/>
        </w:rPr>
        <w:t xml:space="preserve">rine Observatories Network, </w:t>
      </w:r>
      <w:proofErr w:type="spellStart"/>
      <w:r w:rsidR="0035444E" w:rsidRPr="00627993">
        <w:rPr>
          <w:rFonts w:ascii="Arial" w:hAnsi="Arial" w:cs="Arial"/>
          <w:sz w:val="22"/>
          <w:szCs w:val="22"/>
        </w:rPr>
        <w:t>MarineGEO</w:t>
      </w:r>
      <w:proofErr w:type="spellEnd"/>
      <w:r w:rsidR="0035444E" w:rsidRPr="00627993">
        <w:rPr>
          <w:rFonts w:ascii="Arial" w:hAnsi="Arial" w:cs="Arial"/>
          <w:sz w:val="22"/>
          <w:szCs w:val="22"/>
        </w:rPr>
        <w:t>, Smithsonian Institution.</w:t>
      </w:r>
    </w:p>
    <w:p w14:paraId="6C6F419D" w14:textId="54F1B89D" w:rsidR="001444DE" w:rsidRDefault="001444DE" w:rsidP="0072534C">
      <w:pPr>
        <w:pStyle w:val="BodyText"/>
        <w:rPr>
          <w:rFonts w:ascii="Arial" w:hAnsi="Arial" w:cs="Arial"/>
        </w:rPr>
      </w:pPr>
    </w:p>
    <w:p w14:paraId="58444CE1" w14:textId="77777777" w:rsidR="00187E7F" w:rsidRPr="00187E7F" w:rsidRDefault="00187E7F" w:rsidP="0072534C">
      <w:pPr>
        <w:pStyle w:val="BodyText"/>
        <w:rPr>
          <w:rFonts w:ascii="Arial" w:hAnsi="Arial" w:cs="Arial"/>
        </w:rPr>
      </w:pPr>
    </w:p>
    <w:p w14:paraId="0141F26B" w14:textId="77777777" w:rsidR="0097352D" w:rsidRPr="00187E7F" w:rsidRDefault="0072534C" w:rsidP="0072534C">
      <w:pPr>
        <w:pStyle w:val="Compact"/>
        <w:jc w:val="center"/>
        <w:rPr>
          <w:rFonts w:ascii="Arial" w:hAnsi="Arial" w:cs="Arial"/>
        </w:rPr>
      </w:pPr>
      <w:r w:rsidRPr="00187E7F">
        <w:rPr>
          <w:rFonts w:ascii="Arial" w:hAnsi="Arial" w:cs="Arial"/>
          <w:noProof/>
        </w:rPr>
        <w:drawing>
          <wp:inline distT="0" distB="0" distL="0" distR="0" wp14:anchorId="326A7AC3" wp14:editId="39F44D4D">
            <wp:extent cx="3412836" cy="148618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46197" cy="1500716"/>
                    </a:xfrm>
                    <a:prstGeom prst="rect">
                      <a:avLst/>
                    </a:prstGeom>
                  </pic:spPr>
                </pic:pic>
              </a:graphicData>
            </a:graphic>
          </wp:inline>
        </w:drawing>
      </w:r>
    </w:p>
    <w:p w14:paraId="10C1CCCD" w14:textId="5A080DA3" w:rsidR="00C464C7" w:rsidRPr="00187E7F" w:rsidRDefault="00D91E8B" w:rsidP="00C464C7">
      <w:pPr>
        <w:pStyle w:val="Heading2"/>
        <w:rPr>
          <w:rFonts w:ascii="Arial" w:hAnsi="Arial" w:cs="Arial"/>
          <w:b w:val="0"/>
          <w:bCs w:val="0"/>
        </w:rPr>
      </w:pPr>
      <w:bookmarkStart w:id="0" w:name="introduction"/>
      <w:r>
        <w:rPr>
          <w:rFonts w:ascii="Arial" w:hAnsi="Arial" w:cs="Arial"/>
          <w:b w:val="0"/>
          <w:noProof/>
        </w:rPr>
        <w:lastRenderedPageBreak/>
        <w:pict w14:anchorId="1661A926">
          <v:shape id="_x0000_i1028" type="#_x0000_t75" alt="" style="width:467.85pt;height:1.5pt;mso-width-percent:0;mso-height-percent:0;mso-width-percent:0;mso-height-percent:0" o:hrpct="0" o:hralign="center" o:hr="t">
            <v:imagedata r:id="rId7" o:title="Default Line"/>
          </v:shape>
        </w:pict>
      </w:r>
    </w:p>
    <w:p w14:paraId="15D96A7F" w14:textId="0335169B" w:rsidR="00B05471" w:rsidRPr="00187E7F" w:rsidRDefault="0035444E" w:rsidP="001444DE">
      <w:pPr>
        <w:pStyle w:val="Heading2"/>
        <w:spacing w:before="0" w:line="276" w:lineRule="auto"/>
        <w:rPr>
          <w:rFonts w:ascii="Arial" w:hAnsi="Arial" w:cs="Arial"/>
          <w:b w:val="0"/>
          <w:bCs w:val="0"/>
          <w:color w:val="000000" w:themeColor="text1"/>
        </w:rPr>
      </w:pPr>
      <w:r w:rsidRPr="00187E7F">
        <w:rPr>
          <w:rFonts w:ascii="Arial" w:hAnsi="Arial" w:cs="Arial"/>
          <w:b w:val="0"/>
          <w:bCs w:val="0"/>
          <w:color w:val="000000" w:themeColor="text1"/>
        </w:rPr>
        <w:t>Introduction</w:t>
      </w:r>
      <w:bookmarkEnd w:id="0"/>
    </w:p>
    <w:p w14:paraId="41C566EC" w14:textId="61587AB6" w:rsidR="00C464C7" w:rsidRPr="00187E7F" w:rsidRDefault="00C464C7" w:rsidP="0029784C">
      <w:pPr>
        <w:spacing w:after="0" w:line="276" w:lineRule="auto"/>
        <w:ind w:hanging="6"/>
        <w:jc w:val="both"/>
        <w:rPr>
          <w:rFonts w:ascii="Arial" w:hAnsi="Arial" w:cs="Arial"/>
          <w:sz w:val="22"/>
          <w:szCs w:val="22"/>
        </w:rPr>
      </w:pPr>
      <w:bookmarkStart w:id="1" w:name="measured-parameters"/>
      <w:r w:rsidRPr="00187E7F">
        <w:rPr>
          <w:rFonts w:ascii="Arial" w:eastAsia="Arial" w:hAnsi="Arial" w:cs="Arial"/>
          <w:sz w:val="22"/>
          <w:szCs w:val="22"/>
        </w:rPr>
        <w:t xml:space="preserve">This protocol provides methods on standardized data collection for the areal dimensions and height of an oyster reef. The area is defined as the reef itself with a continuous edge extending to approximately 25% cover of living or dead shell. The height of an oyster reef is defined as the mean height of the reef above the surrounding adjacent substrate, excluding the terrestrial shoreline. At a particular site, several reefs or patch reefs could be present and height and area should be measured for all reefs from which any other data are collected. For expansive reefs where such measurements are not practical, it is </w:t>
      </w:r>
      <w:r w:rsidR="00312015" w:rsidRPr="00187E7F">
        <w:rPr>
          <w:rFonts w:ascii="Arial" w:eastAsia="Arial" w:hAnsi="Arial" w:cs="Arial"/>
          <w:sz w:val="22"/>
          <w:szCs w:val="22"/>
        </w:rPr>
        <w:t>still</w:t>
      </w:r>
      <w:r w:rsidRPr="00187E7F">
        <w:rPr>
          <w:rFonts w:ascii="Arial" w:eastAsia="Arial" w:hAnsi="Arial" w:cs="Arial"/>
          <w:sz w:val="22"/>
          <w:szCs w:val="22"/>
        </w:rPr>
        <w:t xml:space="preserve"> important to give some estimation of the size of the reef (example: &gt; 100m</w:t>
      </w:r>
      <w:r w:rsidRPr="00187E7F">
        <w:rPr>
          <w:rFonts w:ascii="Arial" w:eastAsia="Arial" w:hAnsi="Arial" w:cs="Arial"/>
          <w:sz w:val="22"/>
          <w:szCs w:val="22"/>
          <w:vertAlign w:val="superscript"/>
        </w:rPr>
        <w:t>2</w:t>
      </w:r>
      <w:r w:rsidRPr="00187E7F">
        <w:rPr>
          <w:rFonts w:ascii="Arial" w:eastAsia="Arial" w:hAnsi="Arial" w:cs="Arial"/>
          <w:sz w:val="22"/>
          <w:szCs w:val="22"/>
        </w:rPr>
        <w:t>).</w:t>
      </w:r>
      <w:r w:rsidR="00312015" w:rsidRPr="00187E7F">
        <w:rPr>
          <w:rFonts w:ascii="Arial" w:eastAsia="Arial" w:hAnsi="Arial" w:cs="Arial"/>
          <w:sz w:val="22"/>
          <w:szCs w:val="22"/>
        </w:rPr>
        <w:t xml:space="preserve"> It is also possible to use recent satellite imagery (Google Earth, Landsat, etc.) to acquire areal extent. </w:t>
      </w:r>
      <w:r w:rsidRPr="00187E7F">
        <w:rPr>
          <w:rFonts w:ascii="Arial" w:eastAsia="Arial" w:hAnsi="Arial" w:cs="Arial"/>
          <w:sz w:val="22"/>
          <w:szCs w:val="22"/>
        </w:rPr>
        <w:t xml:space="preserve">In general, the area and height of a reef will </w:t>
      </w:r>
      <w:r w:rsidR="00312015" w:rsidRPr="00187E7F">
        <w:rPr>
          <w:rFonts w:ascii="Arial" w:eastAsia="Arial" w:hAnsi="Arial" w:cs="Arial"/>
          <w:sz w:val="22"/>
          <w:szCs w:val="22"/>
        </w:rPr>
        <w:t>change little</w:t>
      </w:r>
      <w:r w:rsidRPr="00187E7F">
        <w:rPr>
          <w:rFonts w:ascii="Arial" w:eastAsia="Arial" w:hAnsi="Arial" w:cs="Arial"/>
          <w:sz w:val="22"/>
          <w:szCs w:val="22"/>
        </w:rPr>
        <w:t xml:space="preserve"> from year to year.  Because of this, </w:t>
      </w:r>
      <w:proofErr w:type="spellStart"/>
      <w:r w:rsidRPr="00187E7F">
        <w:rPr>
          <w:rFonts w:ascii="Arial" w:eastAsia="Arial" w:hAnsi="Arial" w:cs="Arial"/>
          <w:sz w:val="22"/>
          <w:szCs w:val="22"/>
        </w:rPr>
        <w:t>MarineGEO</w:t>
      </w:r>
      <w:proofErr w:type="spellEnd"/>
      <w:r w:rsidRPr="00187E7F">
        <w:rPr>
          <w:rFonts w:ascii="Arial" w:eastAsia="Arial" w:hAnsi="Arial" w:cs="Arial"/>
          <w:sz w:val="22"/>
          <w:szCs w:val="22"/>
        </w:rPr>
        <w:t xml:space="preserve"> requests that this be done at least initially to serve as a baseline and every </w:t>
      </w:r>
      <w:r w:rsidR="00312015" w:rsidRPr="00187E7F">
        <w:rPr>
          <w:rFonts w:ascii="Arial" w:eastAsia="Arial" w:hAnsi="Arial" w:cs="Arial"/>
          <w:sz w:val="22"/>
          <w:szCs w:val="22"/>
        </w:rPr>
        <w:t>3</w:t>
      </w:r>
      <w:r w:rsidRPr="00187E7F">
        <w:rPr>
          <w:rFonts w:ascii="Arial" w:eastAsia="Arial" w:hAnsi="Arial" w:cs="Arial"/>
          <w:sz w:val="22"/>
          <w:szCs w:val="22"/>
        </w:rPr>
        <w:t xml:space="preserve"> years thereafter or following a major event.  This protocol provides 3 alternative methods to obtaining reef area.  All methods have some inherent error associated with them. A priority here is to establish the relative size of each reef from which other forms of data come from.  </w:t>
      </w:r>
    </w:p>
    <w:p w14:paraId="4FDF3162" w14:textId="77777777" w:rsidR="00B05471" w:rsidRPr="00187E7F" w:rsidRDefault="00B05471" w:rsidP="00C464C7">
      <w:pPr>
        <w:pStyle w:val="Heading2"/>
        <w:spacing w:before="0" w:line="276" w:lineRule="auto"/>
        <w:rPr>
          <w:rFonts w:ascii="Arial" w:hAnsi="Arial" w:cs="Arial"/>
          <w:b w:val="0"/>
          <w:bCs w:val="0"/>
          <w:color w:val="000000" w:themeColor="text1"/>
          <w:sz w:val="22"/>
          <w:szCs w:val="22"/>
          <w:u w:val="single"/>
        </w:rPr>
      </w:pPr>
    </w:p>
    <w:p w14:paraId="7BFEF345" w14:textId="273D4FDC" w:rsidR="00B05471" w:rsidRPr="00187E7F" w:rsidRDefault="0035444E" w:rsidP="00C464C7">
      <w:pPr>
        <w:pStyle w:val="Heading2"/>
        <w:spacing w:before="0" w:line="276" w:lineRule="auto"/>
        <w:rPr>
          <w:rFonts w:ascii="Arial" w:hAnsi="Arial" w:cs="Arial"/>
          <w:b w:val="0"/>
          <w:bCs w:val="0"/>
          <w:color w:val="000000" w:themeColor="text1"/>
          <w:sz w:val="22"/>
          <w:szCs w:val="22"/>
          <w:u w:val="single"/>
        </w:rPr>
      </w:pPr>
      <w:r w:rsidRPr="00187E7F">
        <w:rPr>
          <w:rFonts w:ascii="Arial" w:hAnsi="Arial" w:cs="Arial"/>
          <w:b w:val="0"/>
          <w:bCs w:val="0"/>
          <w:color w:val="000000" w:themeColor="text1"/>
          <w:sz w:val="22"/>
          <w:szCs w:val="22"/>
          <w:u w:val="single"/>
        </w:rPr>
        <w:t>Measured Parameters</w:t>
      </w:r>
      <w:bookmarkEnd w:id="1"/>
    </w:p>
    <w:p w14:paraId="7A53A641" w14:textId="6AC49616" w:rsidR="00C464C7" w:rsidRPr="00187E7F" w:rsidRDefault="00C464C7" w:rsidP="00C464C7">
      <w:pPr>
        <w:pStyle w:val="ListParagraph"/>
        <w:numPr>
          <w:ilvl w:val="0"/>
          <w:numId w:val="16"/>
        </w:numPr>
        <w:tabs>
          <w:tab w:val="left" w:pos="500"/>
        </w:tabs>
        <w:rPr>
          <w:rFonts w:ascii="Arial" w:eastAsia="Arial" w:hAnsi="Arial" w:cs="Arial"/>
        </w:rPr>
      </w:pPr>
      <w:bookmarkStart w:id="2" w:name="requirements"/>
      <w:r w:rsidRPr="00187E7F">
        <w:rPr>
          <w:rFonts w:ascii="Arial" w:eastAsia="Arial" w:hAnsi="Arial" w:cs="Arial"/>
        </w:rPr>
        <w:t>Oyster reef areal dimensions (m</w:t>
      </w:r>
      <w:r w:rsidRPr="00187E7F">
        <w:rPr>
          <w:rFonts w:ascii="Arial" w:eastAsia="Arial" w:hAnsi="Arial" w:cs="Arial"/>
          <w:vertAlign w:val="superscript"/>
        </w:rPr>
        <w:t>2</w:t>
      </w:r>
      <w:r w:rsidRPr="00187E7F">
        <w:rPr>
          <w:rFonts w:ascii="Arial" w:eastAsia="Arial" w:hAnsi="Arial" w:cs="Arial"/>
        </w:rPr>
        <w:t>)</w:t>
      </w:r>
    </w:p>
    <w:p w14:paraId="761DF675" w14:textId="77777777" w:rsidR="00C464C7" w:rsidRPr="00187E7F" w:rsidRDefault="00C464C7" w:rsidP="00C464C7">
      <w:pPr>
        <w:pStyle w:val="ListParagraph"/>
        <w:numPr>
          <w:ilvl w:val="0"/>
          <w:numId w:val="16"/>
        </w:numPr>
        <w:tabs>
          <w:tab w:val="left" w:pos="500"/>
        </w:tabs>
        <w:rPr>
          <w:rFonts w:ascii="Arial" w:eastAsia="Arial" w:hAnsi="Arial" w:cs="Arial"/>
        </w:rPr>
      </w:pPr>
      <w:r w:rsidRPr="00187E7F">
        <w:rPr>
          <w:rFonts w:ascii="Arial" w:eastAsia="Arial" w:hAnsi="Arial" w:cs="Arial"/>
        </w:rPr>
        <w:t>Mean reef height (cm, m)</w:t>
      </w:r>
    </w:p>
    <w:p w14:paraId="09B658C7" w14:textId="77777777" w:rsidR="00ED5E28" w:rsidRPr="00691881" w:rsidRDefault="00ED5E28" w:rsidP="001444DE">
      <w:pPr>
        <w:pStyle w:val="Heading2"/>
        <w:spacing w:before="0" w:line="276" w:lineRule="auto"/>
        <w:rPr>
          <w:rFonts w:ascii="Arial" w:hAnsi="Arial" w:cs="Arial"/>
          <w:b w:val="0"/>
          <w:bCs w:val="0"/>
          <w:color w:val="000000" w:themeColor="text1"/>
          <w:sz w:val="22"/>
          <w:szCs w:val="22"/>
        </w:rPr>
      </w:pPr>
    </w:p>
    <w:p w14:paraId="34BFE2A7" w14:textId="0185EBDE" w:rsidR="00B05471" w:rsidRPr="00187E7F" w:rsidRDefault="00D91E8B" w:rsidP="001444DE">
      <w:pPr>
        <w:pStyle w:val="Heading2"/>
        <w:spacing w:before="0" w:line="276" w:lineRule="auto"/>
        <w:rPr>
          <w:rFonts w:ascii="Arial" w:hAnsi="Arial" w:cs="Arial"/>
          <w:b w:val="0"/>
          <w:bCs w:val="0"/>
        </w:rPr>
      </w:pPr>
      <w:r>
        <w:rPr>
          <w:rFonts w:ascii="Arial" w:hAnsi="Arial" w:cs="Arial"/>
          <w:b w:val="0"/>
          <w:noProof/>
        </w:rPr>
        <w:pict w14:anchorId="641C9895">
          <v:shape id="_x0000_i1027" type="#_x0000_t75" alt="" style="width:467.85pt;height:1.5pt;mso-width-percent:0;mso-height-percent:0;mso-width-percent:0;mso-height-percent:0" o:hrpct="0" o:hralign="center" o:hr="t">
            <v:imagedata r:id="rId7" o:title="Default Line"/>
          </v:shape>
        </w:pict>
      </w:r>
      <w:r w:rsidR="0035444E" w:rsidRPr="00187E7F">
        <w:rPr>
          <w:rFonts w:ascii="Arial" w:hAnsi="Arial" w:cs="Arial"/>
          <w:b w:val="0"/>
          <w:bCs w:val="0"/>
          <w:color w:val="000000" w:themeColor="text1"/>
        </w:rPr>
        <w:t>Requirements</w:t>
      </w:r>
      <w:bookmarkEnd w:id="2"/>
    </w:p>
    <w:p w14:paraId="6D7DA5EA" w14:textId="1CBE9D56" w:rsidR="00C464C7" w:rsidRPr="00187E7F" w:rsidRDefault="00C464C7" w:rsidP="00C464C7">
      <w:pPr>
        <w:spacing w:after="0" w:line="276" w:lineRule="auto"/>
        <w:rPr>
          <w:rFonts w:ascii="Arial" w:hAnsi="Arial" w:cs="Arial"/>
          <w:sz w:val="22"/>
          <w:szCs w:val="22"/>
        </w:rPr>
      </w:pPr>
      <w:bookmarkStart w:id="3" w:name="methods"/>
      <w:r w:rsidRPr="00187E7F">
        <w:rPr>
          <w:rFonts w:ascii="Arial" w:eastAsia="Arial" w:hAnsi="Arial" w:cs="Arial"/>
          <w:sz w:val="22"/>
          <w:szCs w:val="22"/>
        </w:rPr>
        <w:t>Personnel: 2 people</w:t>
      </w:r>
    </w:p>
    <w:p w14:paraId="164530EA" w14:textId="77777777" w:rsidR="00ED5E28" w:rsidRPr="00187E7F" w:rsidRDefault="00ED5E28" w:rsidP="00C464C7">
      <w:pPr>
        <w:spacing w:after="0" w:line="276" w:lineRule="auto"/>
        <w:rPr>
          <w:rFonts w:ascii="Arial" w:eastAsia="Arial" w:hAnsi="Arial" w:cs="Arial"/>
          <w:sz w:val="22"/>
          <w:szCs w:val="22"/>
        </w:rPr>
      </w:pPr>
    </w:p>
    <w:p w14:paraId="0852F913" w14:textId="0DF1F4B3" w:rsidR="00C464C7" w:rsidRPr="00187E7F" w:rsidRDefault="00C464C7" w:rsidP="00C464C7">
      <w:pPr>
        <w:spacing w:after="0" w:line="276" w:lineRule="auto"/>
        <w:rPr>
          <w:rFonts w:ascii="Arial" w:hAnsi="Arial" w:cs="Arial"/>
          <w:sz w:val="22"/>
          <w:szCs w:val="22"/>
        </w:rPr>
      </w:pPr>
      <w:r w:rsidRPr="00187E7F">
        <w:rPr>
          <w:rFonts w:ascii="Arial" w:eastAsia="Arial" w:hAnsi="Arial" w:cs="Arial"/>
          <w:sz w:val="22"/>
          <w:szCs w:val="22"/>
        </w:rPr>
        <w:t>Estimated Total Time Per Location (n = 3 sites)</w:t>
      </w:r>
    </w:p>
    <w:p w14:paraId="0FF0A7D0" w14:textId="15D53B34" w:rsidR="00C464C7" w:rsidRPr="00187E7F" w:rsidRDefault="00C464C7" w:rsidP="00C464C7">
      <w:pPr>
        <w:spacing w:after="0" w:line="276" w:lineRule="auto"/>
        <w:ind w:firstLine="720"/>
        <w:rPr>
          <w:rFonts w:ascii="Arial" w:hAnsi="Arial" w:cs="Arial"/>
          <w:sz w:val="22"/>
          <w:szCs w:val="22"/>
        </w:rPr>
      </w:pPr>
      <w:r w:rsidRPr="00187E7F">
        <w:rPr>
          <w:rFonts w:ascii="Arial" w:eastAsia="Arial" w:hAnsi="Arial" w:cs="Arial"/>
          <w:sz w:val="22"/>
          <w:szCs w:val="22"/>
        </w:rPr>
        <w:t xml:space="preserve">Preparation: </w:t>
      </w:r>
      <w:proofErr w:type="gramStart"/>
      <w:r w:rsidRPr="00187E7F">
        <w:rPr>
          <w:rFonts w:ascii="Arial" w:eastAsia="Arial" w:hAnsi="Arial" w:cs="Arial"/>
          <w:sz w:val="22"/>
          <w:szCs w:val="22"/>
        </w:rPr>
        <w:t>1 person</w:t>
      </w:r>
      <w:proofErr w:type="gramEnd"/>
      <w:r w:rsidRPr="00187E7F">
        <w:rPr>
          <w:rFonts w:ascii="Arial" w:eastAsia="Arial" w:hAnsi="Arial" w:cs="Arial"/>
          <w:sz w:val="22"/>
          <w:szCs w:val="22"/>
        </w:rPr>
        <w:t xml:space="preserve"> x &lt;1 day</w:t>
      </w:r>
    </w:p>
    <w:p w14:paraId="446D9DC8" w14:textId="5A34AEFC" w:rsidR="00C464C7" w:rsidRPr="00187E7F" w:rsidRDefault="00C464C7" w:rsidP="00C464C7">
      <w:pPr>
        <w:spacing w:after="0" w:line="276" w:lineRule="auto"/>
        <w:ind w:firstLine="720"/>
        <w:rPr>
          <w:rFonts w:ascii="Arial" w:hAnsi="Arial" w:cs="Arial"/>
          <w:sz w:val="22"/>
          <w:szCs w:val="22"/>
        </w:rPr>
      </w:pPr>
      <w:r w:rsidRPr="00187E7F">
        <w:rPr>
          <w:rFonts w:ascii="Arial" w:eastAsia="Arial" w:hAnsi="Arial" w:cs="Arial"/>
          <w:sz w:val="22"/>
          <w:szCs w:val="22"/>
        </w:rPr>
        <w:t>Fieldwork: 2 people x &lt;1 day per location</w:t>
      </w:r>
    </w:p>
    <w:p w14:paraId="1D0A5D60" w14:textId="128E5D13" w:rsidR="00C464C7" w:rsidRPr="00187E7F" w:rsidRDefault="00C464C7" w:rsidP="00C464C7">
      <w:pPr>
        <w:spacing w:after="0" w:line="276" w:lineRule="auto"/>
        <w:ind w:firstLine="720"/>
        <w:rPr>
          <w:rFonts w:ascii="Arial" w:hAnsi="Arial" w:cs="Arial"/>
          <w:sz w:val="22"/>
          <w:szCs w:val="22"/>
        </w:rPr>
      </w:pPr>
      <w:r w:rsidRPr="00187E7F">
        <w:rPr>
          <w:rFonts w:ascii="Arial" w:eastAsia="Arial" w:hAnsi="Arial" w:cs="Arial"/>
          <w:sz w:val="22"/>
          <w:szCs w:val="22"/>
        </w:rPr>
        <w:t>Post processing: None</w:t>
      </w:r>
    </w:p>
    <w:p w14:paraId="5065ECD7" w14:textId="62BCBB0A" w:rsidR="00C464C7" w:rsidRPr="00187E7F" w:rsidRDefault="00C464C7" w:rsidP="001444DE">
      <w:pPr>
        <w:spacing w:after="0" w:line="276" w:lineRule="auto"/>
        <w:ind w:firstLine="720"/>
        <w:rPr>
          <w:rFonts w:ascii="Arial" w:hAnsi="Arial" w:cs="Arial"/>
          <w:sz w:val="22"/>
          <w:szCs w:val="22"/>
        </w:rPr>
      </w:pPr>
      <w:r w:rsidRPr="00187E7F">
        <w:rPr>
          <w:rFonts w:ascii="Arial" w:eastAsia="Arial" w:hAnsi="Arial" w:cs="Arial"/>
          <w:sz w:val="22"/>
          <w:szCs w:val="22"/>
        </w:rPr>
        <w:t xml:space="preserve">Data processing: </w:t>
      </w:r>
      <w:proofErr w:type="gramStart"/>
      <w:r w:rsidRPr="00187E7F">
        <w:rPr>
          <w:rFonts w:ascii="Arial" w:eastAsia="Arial" w:hAnsi="Arial" w:cs="Arial"/>
          <w:sz w:val="22"/>
          <w:szCs w:val="22"/>
        </w:rPr>
        <w:t>1 person</w:t>
      </w:r>
      <w:proofErr w:type="gramEnd"/>
      <w:r w:rsidRPr="00187E7F">
        <w:rPr>
          <w:rFonts w:ascii="Arial" w:eastAsia="Arial" w:hAnsi="Arial" w:cs="Arial"/>
          <w:sz w:val="22"/>
          <w:szCs w:val="22"/>
        </w:rPr>
        <w:t xml:space="preserve"> x &lt;1 day</w:t>
      </w:r>
    </w:p>
    <w:p w14:paraId="2F3EBA19" w14:textId="77777777" w:rsidR="00ED5E28" w:rsidRPr="00187E7F" w:rsidRDefault="00ED5E28" w:rsidP="00C464C7">
      <w:pPr>
        <w:spacing w:after="0" w:line="276" w:lineRule="auto"/>
        <w:rPr>
          <w:rFonts w:ascii="Arial" w:eastAsia="Arial" w:hAnsi="Arial" w:cs="Arial"/>
          <w:sz w:val="22"/>
          <w:szCs w:val="22"/>
        </w:rPr>
      </w:pPr>
    </w:p>
    <w:p w14:paraId="713BD6B5" w14:textId="33787574" w:rsidR="00C464C7" w:rsidRPr="00187E7F" w:rsidRDefault="00C464C7" w:rsidP="00C464C7">
      <w:pPr>
        <w:spacing w:after="0" w:line="276" w:lineRule="auto"/>
        <w:rPr>
          <w:rFonts w:ascii="Arial" w:hAnsi="Arial" w:cs="Arial"/>
          <w:sz w:val="22"/>
          <w:szCs w:val="22"/>
        </w:rPr>
      </w:pPr>
      <w:r w:rsidRPr="00187E7F">
        <w:rPr>
          <w:rFonts w:ascii="Arial" w:eastAsia="Arial" w:hAnsi="Arial" w:cs="Arial"/>
          <w:sz w:val="22"/>
          <w:szCs w:val="22"/>
        </w:rPr>
        <w:t>Replication: At least 3 oyster reefs per region</w:t>
      </w:r>
    </w:p>
    <w:p w14:paraId="1FA8DF75" w14:textId="77777777" w:rsidR="00C464C7" w:rsidRPr="00187E7F" w:rsidRDefault="00C464C7" w:rsidP="00C464C7">
      <w:pPr>
        <w:spacing w:after="0" w:line="276" w:lineRule="auto"/>
        <w:rPr>
          <w:rFonts w:ascii="Arial" w:hAnsi="Arial" w:cs="Arial"/>
          <w:sz w:val="22"/>
          <w:szCs w:val="22"/>
        </w:rPr>
      </w:pPr>
    </w:p>
    <w:p w14:paraId="104A5029" w14:textId="77722D7A" w:rsidR="00ED5E28" w:rsidRPr="00187E7F" w:rsidRDefault="00C464C7" w:rsidP="00C464C7">
      <w:pPr>
        <w:spacing w:after="0" w:line="276" w:lineRule="auto"/>
        <w:rPr>
          <w:rFonts w:ascii="Arial" w:hAnsi="Arial" w:cs="Arial"/>
          <w:sz w:val="22"/>
          <w:szCs w:val="22"/>
        </w:rPr>
      </w:pPr>
      <w:r w:rsidRPr="00187E7F">
        <w:rPr>
          <w:rFonts w:ascii="Arial" w:eastAsia="Arial" w:hAnsi="Arial" w:cs="Arial"/>
          <w:sz w:val="22"/>
          <w:szCs w:val="22"/>
        </w:rPr>
        <w:t>Materials:</w:t>
      </w:r>
    </w:p>
    <w:p w14:paraId="237C3A4D" w14:textId="14760FD6" w:rsidR="00C464C7" w:rsidRPr="00187E7F" w:rsidRDefault="00C464C7" w:rsidP="00C464C7">
      <w:pPr>
        <w:spacing w:after="0" w:line="276" w:lineRule="auto"/>
        <w:rPr>
          <w:rFonts w:ascii="Arial" w:hAnsi="Arial" w:cs="Arial"/>
          <w:sz w:val="22"/>
          <w:szCs w:val="22"/>
          <w:u w:val="single"/>
        </w:rPr>
      </w:pPr>
      <w:r w:rsidRPr="00187E7F">
        <w:rPr>
          <w:rFonts w:ascii="Arial" w:hAnsi="Arial" w:cs="Arial"/>
          <w:sz w:val="22"/>
          <w:szCs w:val="22"/>
          <w:u w:val="single"/>
        </w:rPr>
        <w:t>Fieldwork:</w:t>
      </w:r>
    </w:p>
    <w:p w14:paraId="6FD56E51" w14:textId="77777777" w:rsidR="00C464C7" w:rsidRPr="00187E7F" w:rsidRDefault="00C464C7" w:rsidP="00C464C7">
      <w:pPr>
        <w:pStyle w:val="ListParagraph"/>
        <w:numPr>
          <w:ilvl w:val="0"/>
          <w:numId w:val="17"/>
        </w:numPr>
        <w:rPr>
          <w:rFonts w:ascii="Arial" w:hAnsi="Arial" w:cs="Arial"/>
        </w:rPr>
      </w:pPr>
      <w:r w:rsidRPr="00187E7F">
        <w:rPr>
          <w:rFonts w:ascii="Arial" w:hAnsi="Arial" w:cs="Arial"/>
        </w:rPr>
        <w:t>Hand-held GPS or better</w:t>
      </w:r>
    </w:p>
    <w:p w14:paraId="69F60B2A" w14:textId="77777777" w:rsidR="00C464C7" w:rsidRPr="00187E7F" w:rsidRDefault="00C464C7" w:rsidP="00C464C7">
      <w:pPr>
        <w:pStyle w:val="ListParagraph"/>
        <w:numPr>
          <w:ilvl w:val="0"/>
          <w:numId w:val="17"/>
        </w:numPr>
        <w:rPr>
          <w:rFonts w:ascii="Arial" w:hAnsi="Arial" w:cs="Arial"/>
        </w:rPr>
      </w:pPr>
      <w:r w:rsidRPr="00187E7F">
        <w:rPr>
          <w:rFonts w:ascii="Arial" w:hAnsi="Arial" w:cs="Arial"/>
        </w:rPr>
        <w:t>String with line level</w:t>
      </w:r>
    </w:p>
    <w:p w14:paraId="1F174046" w14:textId="77777777" w:rsidR="00C464C7" w:rsidRPr="00187E7F" w:rsidRDefault="00C464C7" w:rsidP="00C464C7">
      <w:pPr>
        <w:pStyle w:val="ListParagraph"/>
        <w:numPr>
          <w:ilvl w:val="0"/>
          <w:numId w:val="17"/>
        </w:numPr>
        <w:rPr>
          <w:rFonts w:ascii="Arial" w:hAnsi="Arial" w:cs="Arial"/>
        </w:rPr>
      </w:pPr>
      <w:r w:rsidRPr="00187E7F">
        <w:rPr>
          <w:rFonts w:ascii="Arial" w:hAnsi="Arial" w:cs="Arial"/>
        </w:rPr>
        <w:t>Meter stick</w:t>
      </w:r>
    </w:p>
    <w:p w14:paraId="5A097420" w14:textId="77777777" w:rsidR="00C464C7" w:rsidRPr="00187E7F" w:rsidRDefault="00C464C7" w:rsidP="00C464C7">
      <w:pPr>
        <w:pStyle w:val="ListParagraph"/>
        <w:numPr>
          <w:ilvl w:val="0"/>
          <w:numId w:val="17"/>
        </w:numPr>
        <w:rPr>
          <w:rFonts w:ascii="Arial" w:hAnsi="Arial" w:cs="Arial"/>
        </w:rPr>
      </w:pPr>
      <w:r w:rsidRPr="00187E7F">
        <w:rPr>
          <w:rFonts w:ascii="Arial" w:hAnsi="Arial" w:cs="Arial"/>
        </w:rPr>
        <w:t>Oyster reef area and height data sheets</w:t>
      </w:r>
    </w:p>
    <w:p w14:paraId="1727E254" w14:textId="2D205472" w:rsidR="00B05471" w:rsidRPr="00187E7F" w:rsidRDefault="00C464C7" w:rsidP="00C464C7">
      <w:pPr>
        <w:pStyle w:val="ListParagraph"/>
        <w:numPr>
          <w:ilvl w:val="0"/>
          <w:numId w:val="17"/>
        </w:numPr>
        <w:rPr>
          <w:rFonts w:ascii="Arial" w:hAnsi="Arial" w:cs="Arial"/>
        </w:rPr>
      </w:pPr>
      <w:r w:rsidRPr="00187E7F">
        <w:rPr>
          <w:rFonts w:ascii="Arial" w:hAnsi="Arial" w:cs="Arial"/>
        </w:rPr>
        <w:t xml:space="preserve">Transect tape </w:t>
      </w:r>
    </w:p>
    <w:p w14:paraId="27930045" w14:textId="7D6053C8" w:rsidR="00B05471" w:rsidRPr="00187E7F" w:rsidRDefault="00D91E8B" w:rsidP="001444DE">
      <w:pPr>
        <w:pStyle w:val="Heading2"/>
        <w:spacing w:before="0" w:line="276" w:lineRule="auto"/>
        <w:rPr>
          <w:rFonts w:ascii="Arial" w:hAnsi="Arial" w:cs="Arial"/>
          <w:b w:val="0"/>
          <w:bCs w:val="0"/>
        </w:rPr>
      </w:pPr>
      <w:r>
        <w:rPr>
          <w:rFonts w:ascii="Arial" w:hAnsi="Arial" w:cs="Arial"/>
          <w:b w:val="0"/>
          <w:noProof/>
        </w:rPr>
        <w:lastRenderedPageBreak/>
        <w:pict w14:anchorId="08EEC09E">
          <v:shape id="_x0000_i1026" type="#_x0000_t75" alt="" style="width:467.85pt;height:1.5pt;mso-width-percent:0;mso-height-percent:0;mso-width-percent:0;mso-height-percent:0" o:hrpct="0" o:hralign="center" o:hr="t">
            <v:imagedata r:id="rId7" o:title="Default Line"/>
          </v:shape>
        </w:pict>
      </w:r>
      <w:r w:rsidR="0035444E" w:rsidRPr="00187E7F">
        <w:rPr>
          <w:rFonts w:ascii="Arial" w:hAnsi="Arial" w:cs="Arial"/>
          <w:b w:val="0"/>
          <w:bCs w:val="0"/>
          <w:color w:val="000000" w:themeColor="text1"/>
        </w:rPr>
        <w:t>Methods</w:t>
      </w:r>
      <w:bookmarkEnd w:id="3"/>
    </w:p>
    <w:p w14:paraId="636D1855" w14:textId="0F3962E1" w:rsidR="0097352D" w:rsidRPr="00187E7F" w:rsidRDefault="0035444E" w:rsidP="00C464C7">
      <w:pPr>
        <w:pStyle w:val="FirstParagraph"/>
        <w:spacing w:before="0" w:after="0" w:line="276" w:lineRule="auto"/>
        <w:rPr>
          <w:rFonts w:ascii="Arial" w:hAnsi="Arial" w:cs="Arial"/>
          <w:sz w:val="22"/>
          <w:szCs w:val="22"/>
        </w:rPr>
      </w:pPr>
      <w:r w:rsidRPr="00187E7F">
        <w:rPr>
          <w:rFonts w:ascii="Arial" w:hAnsi="Arial" w:cs="Arial"/>
          <w:sz w:val="22"/>
          <w:szCs w:val="22"/>
        </w:rPr>
        <w:t xml:space="preserve">Fully review this and any additional protocols necessary for the sampling excursion. Address any questions or concerns to </w:t>
      </w:r>
      <w:hyperlink r:id="rId10">
        <w:r w:rsidRPr="00187E7F">
          <w:rPr>
            <w:rStyle w:val="Hyperlink"/>
            <w:rFonts w:ascii="Arial" w:hAnsi="Arial" w:cs="Arial"/>
            <w:sz w:val="22"/>
            <w:szCs w:val="22"/>
          </w:rPr>
          <w:t>marinegeo@si.edu</w:t>
        </w:r>
      </w:hyperlink>
      <w:r w:rsidRPr="00187E7F">
        <w:rPr>
          <w:rFonts w:ascii="Arial" w:hAnsi="Arial" w:cs="Arial"/>
          <w:sz w:val="22"/>
          <w:szCs w:val="22"/>
        </w:rPr>
        <w:t xml:space="preserve"> before beginning this protocol. </w:t>
      </w:r>
    </w:p>
    <w:p w14:paraId="32ADC791" w14:textId="77777777" w:rsidR="00FA50C7" w:rsidRPr="00187E7F" w:rsidRDefault="00FA50C7" w:rsidP="00C464C7">
      <w:pPr>
        <w:pStyle w:val="Compact"/>
        <w:spacing w:before="0" w:after="0" w:line="276" w:lineRule="auto"/>
        <w:rPr>
          <w:rFonts w:ascii="Arial" w:hAnsi="Arial" w:cs="Arial"/>
          <w:sz w:val="22"/>
          <w:szCs w:val="22"/>
        </w:rPr>
      </w:pPr>
    </w:p>
    <w:p w14:paraId="1177FE76" w14:textId="19EDD00C" w:rsidR="00C464C7" w:rsidRPr="00187E7F" w:rsidRDefault="00C464C7" w:rsidP="00C464C7">
      <w:pPr>
        <w:spacing w:after="0" w:line="276" w:lineRule="auto"/>
        <w:rPr>
          <w:rFonts w:ascii="Arial" w:hAnsi="Arial" w:cs="Arial"/>
          <w:sz w:val="22"/>
          <w:szCs w:val="22"/>
        </w:rPr>
      </w:pPr>
      <w:r w:rsidRPr="00187E7F">
        <w:rPr>
          <w:rFonts w:ascii="Arial" w:eastAsia="Arial" w:hAnsi="Arial" w:cs="Arial"/>
          <w:sz w:val="22"/>
          <w:szCs w:val="22"/>
          <w:u w:val="single"/>
        </w:rPr>
        <w:t>Preparation:</w:t>
      </w:r>
    </w:p>
    <w:p w14:paraId="48D0799B" w14:textId="2E8E08A1" w:rsidR="00C464C7" w:rsidRPr="00187E7F" w:rsidRDefault="00C464C7" w:rsidP="00C464C7">
      <w:pPr>
        <w:pStyle w:val="ListParagraph"/>
        <w:numPr>
          <w:ilvl w:val="0"/>
          <w:numId w:val="20"/>
        </w:numPr>
        <w:tabs>
          <w:tab w:val="left" w:pos="500"/>
        </w:tabs>
        <w:ind w:left="360"/>
        <w:rPr>
          <w:rFonts w:ascii="Arial" w:eastAsia="Arial" w:hAnsi="Arial" w:cs="Arial"/>
        </w:rPr>
      </w:pPr>
      <w:r w:rsidRPr="00187E7F">
        <w:rPr>
          <w:rFonts w:ascii="Arial" w:eastAsia="Arial" w:hAnsi="Arial" w:cs="Arial"/>
        </w:rPr>
        <w:t xml:space="preserve">Review the </w:t>
      </w:r>
      <w:proofErr w:type="spellStart"/>
      <w:r w:rsidRPr="00187E7F">
        <w:rPr>
          <w:rFonts w:ascii="Arial" w:eastAsia="Arial" w:hAnsi="Arial" w:cs="Arial"/>
        </w:rPr>
        <w:t>MarineGEO</w:t>
      </w:r>
      <w:proofErr w:type="spellEnd"/>
      <w:r w:rsidRPr="00187E7F">
        <w:rPr>
          <w:rFonts w:ascii="Arial" w:eastAsia="Arial" w:hAnsi="Arial" w:cs="Arial"/>
        </w:rPr>
        <w:t xml:space="preserve"> </w:t>
      </w:r>
      <w:r w:rsidRPr="00187E7F">
        <w:rPr>
          <w:rFonts w:ascii="Arial" w:eastAsia="Arial" w:hAnsi="Arial" w:cs="Arial"/>
          <w:u w:val="single"/>
        </w:rPr>
        <w:t>Oyster Reef Habitat Survey Design</w:t>
      </w:r>
      <w:r w:rsidRPr="00187E7F">
        <w:rPr>
          <w:rFonts w:ascii="Arial" w:eastAsia="Arial" w:hAnsi="Arial" w:cs="Arial"/>
        </w:rPr>
        <w:t xml:space="preserve"> for selection of permanent sites.</w:t>
      </w:r>
    </w:p>
    <w:p w14:paraId="00D5FC6A" w14:textId="57A69AFF" w:rsidR="00C464C7" w:rsidRPr="00187E7F" w:rsidRDefault="00C464C7" w:rsidP="00C464C7">
      <w:pPr>
        <w:pStyle w:val="ListParagraph"/>
        <w:numPr>
          <w:ilvl w:val="0"/>
          <w:numId w:val="20"/>
        </w:numPr>
        <w:tabs>
          <w:tab w:val="left" w:pos="500"/>
        </w:tabs>
        <w:ind w:left="360"/>
        <w:rPr>
          <w:rFonts w:ascii="Arial" w:eastAsia="Arial" w:hAnsi="Arial" w:cs="Arial"/>
        </w:rPr>
      </w:pPr>
      <w:r w:rsidRPr="00187E7F">
        <w:rPr>
          <w:rFonts w:ascii="Arial" w:eastAsia="Arial" w:hAnsi="Arial" w:cs="Arial"/>
        </w:rPr>
        <w:t>Become familiar with GPS equipment or other methods that will be used in the field. Test the device and make sure that it is collecting data and that this data can be moved to mapping software.</w:t>
      </w:r>
    </w:p>
    <w:p w14:paraId="2C411E77" w14:textId="77777777" w:rsidR="00C464C7" w:rsidRPr="00187E7F" w:rsidRDefault="00C464C7" w:rsidP="00C464C7">
      <w:pPr>
        <w:pStyle w:val="ListParagraph"/>
        <w:numPr>
          <w:ilvl w:val="0"/>
          <w:numId w:val="20"/>
        </w:numPr>
        <w:tabs>
          <w:tab w:val="left" w:pos="500"/>
        </w:tabs>
        <w:ind w:left="360"/>
        <w:rPr>
          <w:rFonts w:ascii="Arial" w:eastAsia="Arial" w:hAnsi="Arial" w:cs="Arial"/>
        </w:rPr>
      </w:pPr>
      <w:r w:rsidRPr="00187E7F">
        <w:rPr>
          <w:rFonts w:ascii="Arial" w:eastAsia="Arial" w:hAnsi="Arial" w:cs="Arial"/>
        </w:rPr>
        <w:t xml:space="preserve">For intertidal sites, sampling is done at a low tide when the oyster reef is exposed.  For subtidal reefs, sampling should be done when water clarity is optimal. </w:t>
      </w:r>
    </w:p>
    <w:p w14:paraId="0673DBC6" w14:textId="77777777" w:rsidR="003D575E" w:rsidRPr="00187E7F" w:rsidRDefault="003D575E" w:rsidP="00C464C7">
      <w:pPr>
        <w:spacing w:after="0" w:line="276" w:lineRule="auto"/>
        <w:rPr>
          <w:rFonts w:ascii="Arial" w:hAnsi="Arial" w:cs="Arial"/>
          <w:sz w:val="22"/>
          <w:szCs w:val="22"/>
          <w:u w:val="single"/>
        </w:rPr>
      </w:pPr>
    </w:p>
    <w:p w14:paraId="25C2DC93" w14:textId="0403224E" w:rsidR="003D575E" w:rsidRPr="00187E7F" w:rsidRDefault="003D575E" w:rsidP="00C464C7">
      <w:pPr>
        <w:spacing w:after="0" w:line="276" w:lineRule="auto"/>
        <w:rPr>
          <w:rFonts w:ascii="Arial" w:hAnsi="Arial" w:cs="Arial"/>
          <w:sz w:val="22"/>
          <w:szCs w:val="22"/>
          <w:u w:val="single"/>
        </w:rPr>
      </w:pPr>
      <w:r w:rsidRPr="00187E7F">
        <w:rPr>
          <w:rFonts w:ascii="Arial" w:hAnsi="Arial" w:cs="Arial"/>
          <w:sz w:val="22"/>
          <w:szCs w:val="22"/>
          <w:u w:val="single"/>
        </w:rPr>
        <w:t>Fieldwork:</w:t>
      </w:r>
      <w:r w:rsidR="00C464C7" w:rsidRPr="00187E7F">
        <w:rPr>
          <w:rFonts w:ascii="Arial" w:hAnsi="Arial" w:cs="Arial"/>
          <w:sz w:val="22"/>
          <w:szCs w:val="22"/>
          <w:u w:val="single"/>
        </w:rPr>
        <w:t xml:space="preserve"> Reef Area</w:t>
      </w:r>
    </w:p>
    <w:p w14:paraId="54EEF11C" w14:textId="6F48D614" w:rsidR="00C464C7" w:rsidRPr="00187E7F" w:rsidRDefault="00312015" w:rsidP="00C464C7">
      <w:pPr>
        <w:pStyle w:val="ListParagraph"/>
        <w:numPr>
          <w:ilvl w:val="0"/>
          <w:numId w:val="22"/>
        </w:numPr>
        <w:tabs>
          <w:tab w:val="left" w:pos="500"/>
        </w:tabs>
        <w:jc w:val="both"/>
        <w:rPr>
          <w:rFonts w:ascii="Arial" w:eastAsia="Arial" w:hAnsi="Arial" w:cs="Arial"/>
        </w:rPr>
      </w:pPr>
      <w:r w:rsidRPr="00187E7F">
        <w:rPr>
          <w:rFonts w:ascii="Arial" w:eastAsia="Arial" w:hAnsi="Arial" w:cs="Arial"/>
        </w:rPr>
        <w:t>It is helpful to</w:t>
      </w:r>
      <w:r w:rsidR="00C464C7" w:rsidRPr="00187E7F">
        <w:rPr>
          <w:rFonts w:ascii="Arial" w:eastAsia="Arial" w:hAnsi="Arial" w:cs="Arial"/>
        </w:rPr>
        <w:t xml:space="preserve"> sketch the general shape of the reef </w:t>
      </w:r>
      <w:r w:rsidRPr="00187E7F">
        <w:rPr>
          <w:rFonts w:ascii="Arial" w:eastAsia="Arial" w:hAnsi="Arial" w:cs="Arial"/>
        </w:rPr>
        <w:t xml:space="preserve">or patch reefs </w:t>
      </w:r>
      <w:r w:rsidR="00C464C7" w:rsidRPr="00187E7F">
        <w:rPr>
          <w:rFonts w:ascii="Arial" w:eastAsia="Arial" w:hAnsi="Arial" w:cs="Arial"/>
        </w:rPr>
        <w:t xml:space="preserve">and obtain GPS coordinates. The perimeter of reef is the continuous edge where live or dead shell make up about 25% of the substrate.     </w:t>
      </w:r>
    </w:p>
    <w:p w14:paraId="616BD8C8" w14:textId="63A10726" w:rsidR="00C464C7" w:rsidRPr="00187E7F" w:rsidRDefault="00C464C7" w:rsidP="00C464C7">
      <w:pPr>
        <w:pStyle w:val="ListParagraph"/>
        <w:numPr>
          <w:ilvl w:val="0"/>
          <w:numId w:val="22"/>
        </w:numPr>
        <w:tabs>
          <w:tab w:val="left" w:pos="500"/>
        </w:tabs>
        <w:jc w:val="both"/>
        <w:rPr>
          <w:rFonts w:ascii="Arial" w:eastAsia="Arial" w:hAnsi="Arial" w:cs="Arial"/>
        </w:rPr>
      </w:pPr>
      <w:r w:rsidRPr="00187E7F">
        <w:rPr>
          <w:rFonts w:ascii="Arial" w:eastAsia="Arial" w:hAnsi="Arial" w:cs="Arial"/>
        </w:rPr>
        <w:t xml:space="preserve">Choose a method from below to measure reef area. </w:t>
      </w:r>
    </w:p>
    <w:p w14:paraId="7DFBA517" w14:textId="77777777" w:rsidR="00C464C7" w:rsidRPr="00187E7F" w:rsidRDefault="00C464C7" w:rsidP="00C464C7">
      <w:pPr>
        <w:tabs>
          <w:tab w:val="left" w:pos="500"/>
        </w:tabs>
        <w:spacing w:after="0" w:line="276" w:lineRule="auto"/>
        <w:jc w:val="both"/>
        <w:rPr>
          <w:rFonts w:ascii="Arial" w:eastAsia="Arial" w:hAnsi="Arial" w:cs="Arial"/>
          <w:sz w:val="22"/>
          <w:szCs w:val="22"/>
        </w:rPr>
      </w:pPr>
    </w:p>
    <w:p w14:paraId="1C6E543D" w14:textId="7BB1EB96" w:rsidR="00C464C7" w:rsidRPr="00187E7F" w:rsidRDefault="00C464C7" w:rsidP="00C464C7">
      <w:pPr>
        <w:tabs>
          <w:tab w:val="left" w:pos="500"/>
        </w:tabs>
        <w:spacing w:after="0" w:line="276" w:lineRule="auto"/>
        <w:jc w:val="both"/>
        <w:rPr>
          <w:rFonts w:ascii="Arial" w:eastAsia="Arial" w:hAnsi="Arial" w:cs="Arial"/>
          <w:sz w:val="22"/>
          <w:szCs w:val="22"/>
        </w:rPr>
      </w:pPr>
      <w:r w:rsidRPr="00187E7F">
        <w:rPr>
          <w:rFonts w:ascii="Arial" w:eastAsia="Arial" w:hAnsi="Arial" w:cs="Arial"/>
          <w:i/>
          <w:iCs/>
          <w:sz w:val="22"/>
          <w:szCs w:val="22"/>
        </w:rPr>
        <w:t>Method 1:</w:t>
      </w:r>
      <w:r w:rsidRPr="00187E7F">
        <w:rPr>
          <w:rFonts w:ascii="Arial" w:eastAsia="Arial" w:hAnsi="Arial" w:cs="Arial"/>
          <w:sz w:val="22"/>
          <w:szCs w:val="22"/>
        </w:rPr>
        <w:t xml:space="preserve"> For large intertidal reefs, walk the continuous edge (&lt;25% dead/live shell) of the reef(s) using a standard hand-held GPS. Collect several points that are 3 – 5 m apart along the edge of the reef. The more points collected will increase the accuracy of the area calculated during post-processing, however, GPS units have an estimated accuracy of roughly 3 m and an excessive </w:t>
      </w:r>
      <w:proofErr w:type="gramStart"/>
      <w:r w:rsidRPr="00187E7F">
        <w:rPr>
          <w:rFonts w:ascii="Arial" w:eastAsia="Arial" w:hAnsi="Arial" w:cs="Arial"/>
          <w:sz w:val="22"/>
          <w:szCs w:val="22"/>
        </w:rPr>
        <w:t>amount</w:t>
      </w:r>
      <w:proofErr w:type="gramEnd"/>
      <w:r w:rsidRPr="00187E7F">
        <w:rPr>
          <w:rFonts w:ascii="Arial" w:eastAsia="Arial" w:hAnsi="Arial" w:cs="Arial"/>
          <w:sz w:val="22"/>
          <w:szCs w:val="22"/>
        </w:rPr>
        <w:t xml:space="preserve"> of points will not help accuracy. Coordinates are later entered into mapping software (</w:t>
      </w:r>
      <w:proofErr w:type="gramStart"/>
      <w:r w:rsidRPr="00187E7F">
        <w:rPr>
          <w:rFonts w:ascii="Arial" w:eastAsia="Arial" w:hAnsi="Arial" w:cs="Arial"/>
          <w:sz w:val="22"/>
          <w:szCs w:val="22"/>
        </w:rPr>
        <w:t>e.g.</w:t>
      </w:r>
      <w:proofErr w:type="gramEnd"/>
      <w:r w:rsidRPr="00187E7F">
        <w:rPr>
          <w:rFonts w:ascii="Arial" w:eastAsia="Arial" w:hAnsi="Arial" w:cs="Arial"/>
          <w:sz w:val="22"/>
          <w:szCs w:val="22"/>
        </w:rPr>
        <w:t xml:space="preserve"> ArcGIS) in order to calculate reef area.  GPS points can also be loaded into Google Earth and a polygon can be created to establish the areal extent of the reef.  Using a GPS device is not recommended for small reefs and it is more accurate to pick a</w:t>
      </w:r>
      <w:r w:rsidR="0064523F" w:rsidRPr="00187E7F">
        <w:rPr>
          <w:rFonts w:ascii="Arial" w:eastAsia="Arial" w:hAnsi="Arial" w:cs="Arial"/>
          <w:sz w:val="22"/>
          <w:szCs w:val="22"/>
        </w:rPr>
        <w:t xml:space="preserve"> method below.</w:t>
      </w:r>
      <w:r w:rsidRPr="00187E7F">
        <w:rPr>
          <w:rFonts w:ascii="Arial" w:eastAsia="Arial" w:hAnsi="Arial" w:cs="Arial"/>
          <w:sz w:val="22"/>
          <w:szCs w:val="22"/>
        </w:rPr>
        <w:t xml:space="preserve"> </w:t>
      </w:r>
    </w:p>
    <w:p w14:paraId="7377FAFC" w14:textId="77777777" w:rsidR="00C464C7" w:rsidRPr="00187E7F" w:rsidRDefault="00C464C7" w:rsidP="00C464C7">
      <w:pPr>
        <w:tabs>
          <w:tab w:val="left" w:pos="500"/>
        </w:tabs>
        <w:spacing w:after="0" w:line="276" w:lineRule="auto"/>
        <w:jc w:val="both"/>
        <w:rPr>
          <w:rFonts w:ascii="Arial" w:eastAsia="Arial" w:hAnsi="Arial" w:cs="Arial"/>
          <w:sz w:val="22"/>
          <w:szCs w:val="22"/>
        </w:rPr>
      </w:pPr>
    </w:p>
    <w:p w14:paraId="4C63383B" w14:textId="26505921" w:rsidR="00C464C7" w:rsidRPr="00187E7F" w:rsidRDefault="00C464C7" w:rsidP="00C464C7">
      <w:pPr>
        <w:tabs>
          <w:tab w:val="left" w:pos="500"/>
        </w:tabs>
        <w:spacing w:after="0" w:line="276" w:lineRule="auto"/>
        <w:jc w:val="both"/>
        <w:rPr>
          <w:rFonts w:ascii="Arial" w:eastAsia="Arial" w:hAnsi="Arial" w:cs="Arial"/>
          <w:sz w:val="22"/>
          <w:szCs w:val="22"/>
        </w:rPr>
      </w:pPr>
      <w:r w:rsidRPr="00187E7F">
        <w:rPr>
          <w:rFonts w:ascii="Arial" w:eastAsia="Arial" w:hAnsi="Arial" w:cs="Arial"/>
          <w:i/>
          <w:iCs/>
          <w:sz w:val="22"/>
          <w:szCs w:val="22"/>
        </w:rPr>
        <w:t>Method 2:</w:t>
      </w:r>
      <w:r w:rsidRPr="00187E7F">
        <w:rPr>
          <w:rFonts w:ascii="Arial" w:eastAsia="Arial" w:hAnsi="Arial" w:cs="Arial"/>
          <w:sz w:val="22"/>
          <w:szCs w:val="22"/>
        </w:rPr>
        <w:t xml:space="preserve"> For intertidal reefs or subtidal reefs where water clarity is good, a drone can be used to collect areal dimensions. Fly the drone at a consistent height that captures the entire reef. Include a meter stick, a PVC pole, or something similar with a known length on the reef and in view of the drone. This is needed and used in post-processing to estimate the area. Image J (https://imagej.net) is a well-known free program that can easily estimate area from photos.  Other, more sophisticated programs can be used at the user’s discretion.      </w:t>
      </w:r>
    </w:p>
    <w:p w14:paraId="05A50228" w14:textId="77777777" w:rsidR="00C464C7" w:rsidRPr="00187E7F" w:rsidRDefault="00C464C7" w:rsidP="00C464C7">
      <w:pPr>
        <w:tabs>
          <w:tab w:val="left" w:pos="500"/>
        </w:tabs>
        <w:spacing w:after="0" w:line="276" w:lineRule="auto"/>
        <w:jc w:val="both"/>
        <w:rPr>
          <w:rFonts w:ascii="Arial" w:eastAsia="Arial" w:hAnsi="Arial" w:cs="Arial"/>
          <w:sz w:val="22"/>
          <w:szCs w:val="22"/>
        </w:rPr>
      </w:pPr>
    </w:p>
    <w:p w14:paraId="023034B7" w14:textId="3799A3C0" w:rsidR="0064523F" w:rsidRPr="00187E7F" w:rsidRDefault="00C464C7" w:rsidP="001444DE">
      <w:pPr>
        <w:spacing w:after="0" w:line="276" w:lineRule="auto"/>
        <w:jc w:val="both"/>
        <w:rPr>
          <w:rFonts w:ascii="Arial" w:hAnsi="Arial" w:cs="Arial"/>
          <w:sz w:val="22"/>
          <w:szCs w:val="22"/>
        </w:rPr>
      </w:pPr>
      <w:r w:rsidRPr="00187E7F">
        <w:rPr>
          <w:rFonts w:ascii="Arial" w:hAnsi="Arial" w:cs="Arial"/>
          <w:i/>
          <w:iCs/>
          <w:sz w:val="22"/>
          <w:szCs w:val="22"/>
        </w:rPr>
        <w:t>Method 3:</w:t>
      </w:r>
      <w:r w:rsidRPr="00187E7F">
        <w:rPr>
          <w:rFonts w:ascii="Arial" w:hAnsi="Arial" w:cs="Arial"/>
          <w:sz w:val="22"/>
          <w:szCs w:val="22"/>
        </w:rPr>
        <w:t xml:space="preserve"> For all reefs including those that are large or patch, subtidal, or asymmetrical, a transect tape can be used to take several measurements of the reef and used to calculate the area.  There are simple ways to calculate area for known shapes (circle, square, triangle, etc.) and if the reef takes on these shapes, the appropriate measurements should be taken. </w:t>
      </w:r>
      <w:r w:rsidR="0064523F" w:rsidRPr="00187E7F">
        <w:rPr>
          <w:rFonts w:ascii="Arial" w:hAnsi="Arial" w:cs="Arial"/>
          <w:sz w:val="22"/>
          <w:szCs w:val="22"/>
        </w:rPr>
        <w:t>However, m</w:t>
      </w:r>
      <w:r w:rsidRPr="00187E7F">
        <w:rPr>
          <w:rFonts w:ascii="Arial" w:hAnsi="Arial" w:cs="Arial"/>
          <w:sz w:val="22"/>
          <w:szCs w:val="22"/>
        </w:rPr>
        <w:t xml:space="preserve">ost reefs are </w:t>
      </w:r>
      <w:r w:rsidR="0064523F" w:rsidRPr="00187E7F">
        <w:rPr>
          <w:rFonts w:ascii="Arial" w:hAnsi="Arial" w:cs="Arial"/>
          <w:sz w:val="22"/>
          <w:szCs w:val="22"/>
        </w:rPr>
        <w:t>asymmetrical</w:t>
      </w:r>
      <w:r w:rsidRPr="00187E7F">
        <w:rPr>
          <w:rFonts w:ascii="Arial" w:hAnsi="Arial" w:cs="Arial"/>
          <w:sz w:val="22"/>
          <w:szCs w:val="22"/>
        </w:rPr>
        <w:t xml:space="preserve"> and therefore several length x width measurements should be taken to estimate the shape of the reef (Figure </w:t>
      </w:r>
      <w:r w:rsidR="0064523F" w:rsidRPr="00187E7F">
        <w:rPr>
          <w:rFonts w:ascii="Arial" w:hAnsi="Arial" w:cs="Arial"/>
          <w:sz w:val="22"/>
          <w:szCs w:val="22"/>
        </w:rPr>
        <w:t>1</w:t>
      </w:r>
      <w:r w:rsidRPr="00187E7F">
        <w:rPr>
          <w:rFonts w:ascii="Arial" w:hAnsi="Arial" w:cs="Arial"/>
          <w:sz w:val="22"/>
          <w:szCs w:val="22"/>
        </w:rPr>
        <w:t xml:space="preserve">). First measure the longest axis and then take several other measurements perpendicular to the longest axis. In Google Earth, a polygon can be constructed, and area calculated using these measurements.   </w:t>
      </w:r>
    </w:p>
    <w:p w14:paraId="056DF8C5" w14:textId="77777777" w:rsidR="0064523F" w:rsidRPr="00187E7F" w:rsidRDefault="0064523F" w:rsidP="001444DE">
      <w:pPr>
        <w:spacing w:after="0" w:line="276" w:lineRule="auto"/>
        <w:jc w:val="both"/>
        <w:rPr>
          <w:rFonts w:ascii="Arial" w:hAnsi="Arial" w:cs="Arial"/>
          <w:sz w:val="22"/>
          <w:szCs w:val="22"/>
        </w:rPr>
      </w:pPr>
    </w:p>
    <w:p w14:paraId="62FCF50F" w14:textId="568950D2" w:rsidR="0064523F" w:rsidRPr="00187E7F" w:rsidRDefault="0064523F" w:rsidP="0029784C">
      <w:pPr>
        <w:spacing w:after="0" w:line="276" w:lineRule="auto"/>
        <w:jc w:val="center"/>
        <w:rPr>
          <w:rFonts w:ascii="Arial" w:hAnsi="Arial" w:cs="Arial"/>
          <w:sz w:val="22"/>
          <w:szCs w:val="22"/>
        </w:rPr>
      </w:pPr>
      <w:r w:rsidRPr="00FE1C6D">
        <w:rPr>
          <w:rFonts w:ascii="Arial" w:hAnsi="Arial" w:cs="Arial"/>
          <w:b/>
          <w:bCs/>
          <w:sz w:val="22"/>
          <w:szCs w:val="22"/>
        </w:rPr>
        <w:t>Figure 1:</w:t>
      </w:r>
      <w:r w:rsidRPr="00187E7F">
        <w:rPr>
          <w:rFonts w:ascii="Arial" w:hAnsi="Arial" w:cs="Arial"/>
          <w:sz w:val="22"/>
          <w:szCs w:val="22"/>
        </w:rPr>
        <w:t xml:space="preserve"> Different reef shapes and how to estimate areal coverage.</w:t>
      </w:r>
    </w:p>
    <w:p w14:paraId="15711018" w14:textId="4E77DB4E" w:rsidR="00C464C7" w:rsidRPr="00187E7F" w:rsidRDefault="00C464C7" w:rsidP="001444DE">
      <w:pPr>
        <w:spacing w:after="0" w:line="276" w:lineRule="auto"/>
        <w:jc w:val="both"/>
        <w:rPr>
          <w:rFonts w:ascii="Arial" w:hAnsi="Arial" w:cs="Arial"/>
          <w:sz w:val="22"/>
          <w:szCs w:val="22"/>
        </w:rPr>
      </w:pPr>
      <w:r w:rsidRPr="00187E7F">
        <w:rPr>
          <w:rFonts w:ascii="Arial" w:hAnsi="Arial" w:cs="Arial"/>
          <w:sz w:val="22"/>
          <w:szCs w:val="22"/>
        </w:rPr>
        <w:t xml:space="preserve"> </w:t>
      </w:r>
      <w:r w:rsidR="00931DA1" w:rsidRPr="00187E7F">
        <w:rPr>
          <w:rFonts w:ascii="Arial" w:hAnsi="Arial" w:cs="Arial"/>
          <w:noProof/>
          <w:sz w:val="22"/>
          <w:szCs w:val="22"/>
        </w:rPr>
        <w:drawing>
          <wp:inline distT="0" distB="0" distL="0" distR="0" wp14:anchorId="437D22FA" wp14:editId="73C92500">
            <wp:extent cx="5977305" cy="2838261"/>
            <wp:effectExtent l="0" t="0" r="4445"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60787" cy="2877901"/>
                    </a:xfrm>
                    <a:prstGeom prst="rect">
                      <a:avLst/>
                    </a:prstGeom>
                    <a:noFill/>
                  </pic:spPr>
                </pic:pic>
              </a:graphicData>
            </a:graphic>
          </wp:inline>
        </w:drawing>
      </w:r>
      <w:r w:rsidRPr="00187E7F">
        <w:rPr>
          <w:rFonts w:ascii="Arial" w:hAnsi="Arial" w:cs="Arial"/>
          <w:sz w:val="22"/>
          <w:szCs w:val="22"/>
        </w:rPr>
        <w:t xml:space="preserve">   </w:t>
      </w:r>
    </w:p>
    <w:p w14:paraId="61ABE831" w14:textId="72DCFF63" w:rsidR="00C464C7" w:rsidRPr="00187E7F" w:rsidRDefault="00C464C7" w:rsidP="00C464C7">
      <w:pPr>
        <w:spacing w:after="0" w:line="276" w:lineRule="auto"/>
        <w:rPr>
          <w:rFonts w:ascii="Arial" w:eastAsia="Arial" w:hAnsi="Arial" w:cs="Arial"/>
          <w:sz w:val="22"/>
          <w:szCs w:val="22"/>
          <w:u w:val="single"/>
        </w:rPr>
      </w:pPr>
    </w:p>
    <w:p w14:paraId="67AFB94C" w14:textId="175F80F1" w:rsidR="00C464C7" w:rsidRPr="00187E7F" w:rsidRDefault="00C464C7" w:rsidP="00C464C7">
      <w:pPr>
        <w:spacing w:after="0" w:line="276" w:lineRule="auto"/>
        <w:rPr>
          <w:rFonts w:ascii="Arial" w:hAnsi="Arial" w:cs="Arial"/>
          <w:sz w:val="22"/>
          <w:szCs w:val="22"/>
        </w:rPr>
      </w:pPr>
      <w:r w:rsidRPr="00187E7F">
        <w:rPr>
          <w:rFonts w:ascii="Arial" w:eastAsia="Arial" w:hAnsi="Arial" w:cs="Arial"/>
          <w:sz w:val="22"/>
          <w:szCs w:val="22"/>
          <w:u w:val="single"/>
        </w:rPr>
        <w:t>Fieldwork: Reef Height</w:t>
      </w:r>
    </w:p>
    <w:p w14:paraId="37C6B49B" w14:textId="2221F984" w:rsidR="00C464C7" w:rsidRPr="00187E7F" w:rsidRDefault="00C464C7" w:rsidP="0029784C">
      <w:pPr>
        <w:pStyle w:val="ListParagraph"/>
        <w:numPr>
          <w:ilvl w:val="0"/>
          <w:numId w:val="24"/>
        </w:numPr>
        <w:tabs>
          <w:tab w:val="left" w:pos="500"/>
        </w:tabs>
        <w:rPr>
          <w:rFonts w:ascii="Arial" w:eastAsia="Arial" w:hAnsi="Arial" w:cs="Arial"/>
        </w:rPr>
      </w:pPr>
      <w:r w:rsidRPr="00187E7F">
        <w:rPr>
          <w:rFonts w:ascii="Arial" w:eastAsia="Arial" w:hAnsi="Arial" w:cs="Arial"/>
        </w:rPr>
        <w:t>If available, more sophisticated GPS equipment can be utilized to capture the mean height of an intertidal reef, however, in most cases practitioners will not have access to this and therefore they can proceed as follows below.</w:t>
      </w:r>
      <w:r w:rsidR="007E0692" w:rsidRPr="00187E7F">
        <w:rPr>
          <w:rFonts w:ascii="Arial" w:eastAsia="Arial" w:hAnsi="Arial" w:cs="Arial"/>
        </w:rPr>
        <w:t xml:space="preserve"> </w:t>
      </w:r>
    </w:p>
    <w:p w14:paraId="52258BCB" w14:textId="55AFD3EB" w:rsidR="00321D5F" w:rsidRPr="00187E7F" w:rsidRDefault="0029784C" w:rsidP="0029784C">
      <w:pPr>
        <w:pStyle w:val="ListParagraph"/>
        <w:numPr>
          <w:ilvl w:val="0"/>
          <w:numId w:val="24"/>
        </w:numPr>
        <w:tabs>
          <w:tab w:val="left" w:pos="508"/>
        </w:tabs>
        <w:rPr>
          <w:rFonts w:ascii="Arial" w:eastAsia="Arial" w:hAnsi="Arial" w:cs="Arial"/>
        </w:rPr>
      </w:pPr>
      <w:r>
        <w:rPr>
          <w:rFonts w:ascii="Arial" w:hAnsi="Arial" w:cs="Arial"/>
          <w:noProof/>
        </w:rPr>
        <mc:AlternateContent>
          <mc:Choice Requires="wps">
            <w:drawing>
              <wp:anchor distT="0" distB="0" distL="114300" distR="114300" simplePos="0" relativeHeight="251662336" behindDoc="0" locked="0" layoutInCell="1" allowOverlap="1" wp14:anchorId="2843EFAC" wp14:editId="6841606D">
                <wp:simplePos x="0" y="0"/>
                <wp:positionH relativeFrom="column">
                  <wp:posOffset>2787015</wp:posOffset>
                </wp:positionH>
                <wp:positionV relativeFrom="paragraph">
                  <wp:posOffset>1766570</wp:posOffset>
                </wp:positionV>
                <wp:extent cx="3187065" cy="372745"/>
                <wp:effectExtent l="0" t="0" r="635" b="0"/>
                <wp:wrapSquare wrapText="bothSides"/>
                <wp:docPr id="11" name="Text Box 11"/>
                <wp:cNvGraphicFramePr/>
                <a:graphic xmlns:a="http://schemas.openxmlformats.org/drawingml/2006/main">
                  <a:graphicData uri="http://schemas.microsoft.com/office/word/2010/wordprocessingShape">
                    <wps:wsp>
                      <wps:cNvSpPr txBox="1"/>
                      <wps:spPr>
                        <a:xfrm>
                          <a:off x="0" y="0"/>
                          <a:ext cx="3187065" cy="372745"/>
                        </a:xfrm>
                        <a:prstGeom prst="rect">
                          <a:avLst/>
                        </a:prstGeom>
                        <a:solidFill>
                          <a:schemeClr val="lt1"/>
                        </a:solidFill>
                        <a:ln w="6350">
                          <a:noFill/>
                        </a:ln>
                      </wps:spPr>
                      <wps:txbx>
                        <w:txbxContent>
                          <w:p w14:paraId="482BF517" w14:textId="072B52B3" w:rsidR="0029784C" w:rsidRPr="0029784C" w:rsidRDefault="0029784C" w:rsidP="0029784C">
                            <w:pPr>
                              <w:pStyle w:val="ListParagraph"/>
                              <w:tabs>
                                <w:tab w:val="left" w:pos="508"/>
                              </w:tabs>
                              <w:ind w:left="360"/>
                              <w:jc w:val="both"/>
                              <w:rPr>
                                <w:rFonts w:ascii="Arial" w:eastAsia="Arial" w:hAnsi="Arial" w:cs="Arial"/>
                              </w:rPr>
                            </w:pPr>
                            <w:r w:rsidRPr="00FE1C6D">
                              <w:rPr>
                                <w:rFonts w:ascii="Arial" w:eastAsia="Arial" w:hAnsi="Arial" w:cs="Arial"/>
                                <w:b/>
                                <w:bCs/>
                              </w:rPr>
                              <w:t>Figure 2:</w:t>
                            </w:r>
                            <w:r w:rsidRPr="00187E7F">
                              <w:rPr>
                                <w:rFonts w:ascii="Arial" w:eastAsia="Arial" w:hAnsi="Arial" w:cs="Arial"/>
                              </w:rPr>
                              <w:t xml:space="preserve"> Line level used for reef height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843EFAC" id="_x0000_t202" coordsize="21600,21600" o:spt="202" path="m,l,21600r21600,l21600,xe">
                <v:stroke joinstyle="miter"/>
                <v:path gradientshapeok="t" o:connecttype="rect"/>
              </v:shapetype>
              <v:shape id="Text Box 11" o:spid="_x0000_s1026" type="#_x0000_t202" style="position:absolute;left:0;text-align:left;margin-left:219.45pt;margin-top:139.1pt;width:250.95pt;height:29.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" fillcolor="white [3201]" stroked="f" strokeweight=".5pt">
                <v:textbox>
                  <w:txbxContent>
                    <w:p w14:paraId="482BF517" w14:textId="072B52B3" w:rsidR="0029784C" w:rsidRPr="0029784C" w:rsidRDefault="0029784C" w:rsidP="0029784C">
                      <w:pPr>
                        <w:pStyle w:val="ListParagraph"/>
                        <w:tabs>
                          <w:tab w:val="left" w:pos="508"/>
                        </w:tabs>
                        <w:ind w:left="360"/>
                        <w:jc w:val="both"/>
                        <w:rPr>
                          <w:rFonts w:ascii="Arial" w:eastAsia="Arial" w:hAnsi="Arial" w:cs="Arial"/>
                        </w:rPr>
                      </w:pPr>
                      <w:r w:rsidRPr="00FE1C6D">
                        <w:rPr>
                          <w:rFonts w:ascii="Arial" w:eastAsia="Arial" w:hAnsi="Arial" w:cs="Arial"/>
                          <w:b/>
                          <w:bCs/>
                        </w:rPr>
                        <w:t>Figure 2:</w:t>
                      </w:r>
                      <w:r w:rsidRPr="00187E7F">
                        <w:rPr>
                          <w:rFonts w:ascii="Arial" w:eastAsia="Arial" w:hAnsi="Arial" w:cs="Arial"/>
                        </w:rPr>
                        <w:t xml:space="preserve"> Line level used for reef height</w:t>
                      </w:r>
                    </w:p>
                  </w:txbxContent>
                </v:textbox>
                <w10:wrap type="square"/>
              </v:shape>
            </w:pict>
          </mc:Fallback>
        </mc:AlternateContent>
      </w:r>
      <w:r w:rsidRPr="00187E7F">
        <w:rPr>
          <w:rFonts w:ascii="Arial" w:hAnsi="Arial" w:cs="Arial"/>
          <w:noProof/>
        </w:rPr>
        <w:drawing>
          <wp:anchor distT="0" distB="0" distL="114300" distR="114300" simplePos="0" relativeHeight="251659264" behindDoc="0" locked="0" layoutInCell="1" allowOverlap="1" wp14:anchorId="5780FFC9" wp14:editId="5E2AFE3D">
            <wp:simplePos x="0" y="0"/>
            <wp:positionH relativeFrom="column">
              <wp:posOffset>2752090</wp:posOffset>
            </wp:positionH>
            <wp:positionV relativeFrom="paragraph">
              <wp:posOffset>121137</wp:posOffset>
            </wp:positionV>
            <wp:extent cx="3221355" cy="16002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21355" cy="160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64C7" w:rsidRPr="00187E7F">
        <w:rPr>
          <w:rFonts w:ascii="Arial" w:eastAsia="Arial" w:hAnsi="Arial" w:cs="Arial"/>
        </w:rPr>
        <w:t>First, one person should find the highest point on the reef.</w:t>
      </w:r>
      <w:r w:rsidR="00931DA1" w:rsidRPr="00187E7F">
        <w:rPr>
          <w:rFonts w:ascii="Arial" w:eastAsia="Arial" w:hAnsi="Arial" w:cs="Arial"/>
        </w:rPr>
        <w:t xml:space="preserve"> </w:t>
      </w:r>
      <w:r w:rsidR="00C464C7" w:rsidRPr="00187E7F">
        <w:rPr>
          <w:rFonts w:ascii="Arial" w:eastAsia="Arial" w:hAnsi="Arial" w:cs="Arial"/>
        </w:rPr>
        <w:t>At the selected point, hold a string (with line level attached</w:t>
      </w:r>
      <w:r w:rsidR="000A4D09" w:rsidRPr="00187E7F">
        <w:rPr>
          <w:rFonts w:ascii="Arial" w:eastAsia="Arial" w:hAnsi="Arial" w:cs="Arial"/>
        </w:rPr>
        <w:t>, Figure 2</w:t>
      </w:r>
      <w:r w:rsidR="00C464C7" w:rsidRPr="00187E7F">
        <w:rPr>
          <w:rFonts w:ascii="Arial" w:eastAsia="Arial" w:hAnsi="Arial" w:cs="Arial"/>
        </w:rPr>
        <w:t xml:space="preserve">) against the oysters. The other end of the string is held by another along with a meter stick.  When the line level is straight, measure the height on the meter stick.  Starting at the oyster reef edge (&lt;25% living/dead shell cover), walk the perimeter of the reef and take at least 4 measurements in each direction (N, S, E, and W) </w:t>
      </w:r>
      <w:r w:rsidR="00931DA1" w:rsidRPr="00187E7F">
        <w:rPr>
          <w:rFonts w:ascii="Arial" w:eastAsia="Arial" w:hAnsi="Arial" w:cs="Arial"/>
        </w:rPr>
        <w:t>from</w:t>
      </w:r>
      <w:r w:rsidR="00C464C7" w:rsidRPr="00187E7F">
        <w:rPr>
          <w:rFonts w:ascii="Arial" w:eastAsia="Arial" w:hAnsi="Arial" w:cs="Arial"/>
        </w:rPr>
        <w:t xml:space="preserve"> the highest point.  The reef height is calculated as the mean height from these measurements.</w:t>
      </w:r>
      <w:r w:rsidR="00931DA1" w:rsidRPr="00187E7F">
        <w:rPr>
          <w:rFonts w:ascii="Arial" w:eastAsia="Arial" w:hAnsi="Arial" w:cs="Arial"/>
        </w:rPr>
        <w:t xml:space="preserve">  Do this for each reef that data are collected from.</w:t>
      </w:r>
      <w:r w:rsidR="00C464C7" w:rsidRPr="00187E7F">
        <w:rPr>
          <w:rFonts w:ascii="Arial" w:eastAsia="Arial" w:hAnsi="Arial" w:cs="Arial"/>
        </w:rPr>
        <w:t xml:space="preserve">  </w:t>
      </w:r>
    </w:p>
    <w:p w14:paraId="569A302C" w14:textId="7436F0BB" w:rsidR="00931DA1" w:rsidRPr="00187E7F" w:rsidRDefault="00931DA1" w:rsidP="00931DA1">
      <w:pPr>
        <w:pStyle w:val="ListParagraph"/>
        <w:tabs>
          <w:tab w:val="left" w:pos="508"/>
        </w:tabs>
        <w:ind w:left="360"/>
        <w:jc w:val="both"/>
        <w:rPr>
          <w:rFonts w:ascii="Arial" w:eastAsia="Arial" w:hAnsi="Arial" w:cs="Arial"/>
        </w:rPr>
      </w:pPr>
    </w:p>
    <w:p w14:paraId="2DD60046" w14:textId="5B114334" w:rsidR="00931DA1" w:rsidRPr="00187E7F" w:rsidRDefault="00931DA1" w:rsidP="00931DA1">
      <w:pPr>
        <w:pStyle w:val="ListParagraph"/>
        <w:tabs>
          <w:tab w:val="left" w:pos="508"/>
        </w:tabs>
        <w:ind w:left="360"/>
        <w:jc w:val="both"/>
        <w:rPr>
          <w:rFonts w:ascii="Arial" w:eastAsia="Arial" w:hAnsi="Arial" w:cs="Arial"/>
        </w:rPr>
      </w:pPr>
    </w:p>
    <w:p w14:paraId="07C96855" w14:textId="59F41EAF" w:rsidR="00C464C7" w:rsidRDefault="00C464C7" w:rsidP="00C464C7">
      <w:pPr>
        <w:tabs>
          <w:tab w:val="left" w:pos="508"/>
        </w:tabs>
        <w:spacing w:after="0" w:line="258" w:lineRule="auto"/>
        <w:jc w:val="both"/>
        <w:rPr>
          <w:rFonts w:ascii="Arial" w:eastAsia="Arial" w:hAnsi="Arial" w:cs="Arial"/>
          <w:sz w:val="20"/>
          <w:szCs w:val="20"/>
        </w:rPr>
      </w:pPr>
    </w:p>
    <w:p w14:paraId="054A0628" w14:textId="03DAD333" w:rsidR="0029784C" w:rsidRDefault="0029784C" w:rsidP="00C464C7">
      <w:pPr>
        <w:tabs>
          <w:tab w:val="left" w:pos="508"/>
        </w:tabs>
        <w:spacing w:after="0" w:line="258" w:lineRule="auto"/>
        <w:jc w:val="both"/>
        <w:rPr>
          <w:rFonts w:ascii="Arial" w:eastAsia="Arial" w:hAnsi="Arial" w:cs="Arial"/>
          <w:sz w:val="20"/>
          <w:szCs w:val="20"/>
        </w:rPr>
      </w:pPr>
    </w:p>
    <w:p w14:paraId="7CE4F482" w14:textId="76852D23" w:rsidR="0029784C" w:rsidRDefault="0029784C" w:rsidP="00C464C7">
      <w:pPr>
        <w:tabs>
          <w:tab w:val="left" w:pos="508"/>
        </w:tabs>
        <w:spacing w:after="0" w:line="258" w:lineRule="auto"/>
        <w:jc w:val="both"/>
        <w:rPr>
          <w:rFonts w:ascii="Arial" w:eastAsia="Arial" w:hAnsi="Arial" w:cs="Arial"/>
          <w:sz w:val="20"/>
          <w:szCs w:val="20"/>
        </w:rPr>
      </w:pPr>
    </w:p>
    <w:p w14:paraId="6E21991D" w14:textId="19FBE20D" w:rsidR="0029784C" w:rsidRDefault="0029784C" w:rsidP="00C464C7">
      <w:pPr>
        <w:tabs>
          <w:tab w:val="left" w:pos="508"/>
        </w:tabs>
        <w:spacing w:after="0" w:line="258" w:lineRule="auto"/>
        <w:jc w:val="both"/>
        <w:rPr>
          <w:rFonts w:ascii="Arial" w:eastAsia="Arial" w:hAnsi="Arial" w:cs="Arial"/>
          <w:sz w:val="20"/>
          <w:szCs w:val="20"/>
        </w:rPr>
      </w:pPr>
    </w:p>
    <w:p w14:paraId="6F1BD194" w14:textId="77777777" w:rsidR="0029784C" w:rsidRPr="00187E7F" w:rsidRDefault="0029784C" w:rsidP="00C464C7">
      <w:pPr>
        <w:tabs>
          <w:tab w:val="left" w:pos="508"/>
        </w:tabs>
        <w:spacing w:after="0" w:line="258" w:lineRule="auto"/>
        <w:jc w:val="both"/>
        <w:rPr>
          <w:rFonts w:ascii="Arial" w:eastAsia="Arial" w:hAnsi="Arial" w:cs="Arial"/>
          <w:sz w:val="20"/>
          <w:szCs w:val="20"/>
        </w:rPr>
      </w:pPr>
    </w:p>
    <w:p w14:paraId="45A71D07" w14:textId="52C7B2DC" w:rsidR="00326CE5" w:rsidRPr="00187E7F" w:rsidRDefault="00D91E8B">
      <w:pPr>
        <w:pStyle w:val="Compact"/>
        <w:rPr>
          <w:rFonts w:ascii="Arial" w:hAnsi="Arial" w:cs="Arial"/>
        </w:rPr>
      </w:pPr>
      <w:r>
        <w:rPr>
          <w:rFonts w:ascii="Arial" w:hAnsi="Arial" w:cs="Arial"/>
          <w:noProof/>
        </w:rPr>
        <w:lastRenderedPageBreak/>
        <w:pict w14:anchorId="6AAAA729">
          <v:shape id="_x0000_i1025" type="#_x0000_t75" alt="" style="width:467.85pt;height:1.5pt;mso-width-percent:0;mso-height-percent:0;mso-width-percent:0;mso-height-percent:0" o:hrpct="0" o:hralign="center" o:hr="t">
            <v:imagedata r:id="rId7" o:title="Default Line"/>
          </v:shape>
        </w:pict>
      </w:r>
    </w:p>
    <w:p w14:paraId="37118291" w14:textId="77777777" w:rsidR="0097352D" w:rsidRPr="00187E7F" w:rsidRDefault="0035444E" w:rsidP="00B05471">
      <w:pPr>
        <w:pStyle w:val="Heading2"/>
        <w:spacing w:before="0" w:line="276" w:lineRule="auto"/>
        <w:rPr>
          <w:rFonts w:ascii="Arial" w:hAnsi="Arial" w:cs="Arial"/>
          <w:b w:val="0"/>
          <w:bCs w:val="0"/>
          <w:color w:val="000000" w:themeColor="text1"/>
        </w:rPr>
      </w:pPr>
      <w:bookmarkStart w:id="4" w:name="data-submission"/>
      <w:r w:rsidRPr="00187E7F">
        <w:rPr>
          <w:rFonts w:ascii="Arial" w:hAnsi="Arial" w:cs="Arial"/>
          <w:b w:val="0"/>
          <w:bCs w:val="0"/>
          <w:color w:val="000000" w:themeColor="text1"/>
        </w:rPr>
        <w:t>Data Submission</w:t>
      </w:r>
      <w:bookmarkEnd w:id="4"/>
    </w:p>
    <w:p w14:paraId="35CAB32B" w14:textId="77777777" w:rsidR="0097352D" w:rsidRPr="00187E7F" w:rsidRDefault="0035444E" w:rsidP="00B05471">
      <w:pPr>
        <w:pStyle w:val="Compact"/>
        <w:numPr>
          <w:ilvl w:val="0"/>
          <w:numId w:val="11"/>
        </w:numPr>
        <w:spacing w:before="0" w:after="0" w:line="276" w:lineRule="auto"/>
        <w:rPr>
          <w:rFonts w:ascii="Arial" w:hAnsi="Arial" w:cs="Arial"/>
          <w:sz w:val="22"/>
          <w:szCs w:val="22"/>
        </w:rPr>
      </w:pPr>
      <w:r w:rsidRPr="00187E7F">
        <w:rPr>
          <w:rFonts w:ascii="Arial" w:hAnsi="Arial" w:cs="Arial"/>
          <w:sz w:val="22"/>
          <w:szCs w:val="22"/>
        </w:rPr>
        <w:t>Scan the completed field data sheets and save both paper and electronic versions locally. We do not require you to submit the scanned forms.</w:t>
      </w:r>
    </w:p>
    <w:p w14:paraId="3C483ED4" w14:textId="77777777" w:rsidR="0097352D" w:rsidRPr="00187E7F" w:rsidRDefault="0035444E" w:rsidP="00B05471">
      <w:pPr>
        <w:pStyle w:val="Compact"/>
        <w:numPr>
          <w:ilvl w:val="0"/>
          <w:numId w:val="11"/>
        </w:numPr>
        <w:spacing w:before="0" w:after="0" w:line="276" w:lineRule="auto"/>
        <w:rPr>
          <w:rFonts w:ascii="Arial" w:hAnsi="Arial" w:cs="Arial"/>
          <w:sz w:val="22"/>
          <w:szCs w:val="22"/>
        </w:rPr>
      </w:pPr>
      <w:r w:rsidRPr="00187E7F">
        <w:rPr>
          <w:rFonts w:ascii="Arial" w:hAnsi="Arial" w:cs="Arial"/>
          <w:sz w:val="22"/>
          <w:szCs w:val="22"/>
        </w:rPr>
        <w:t>Enter data into the provided data entry template. Each template is an Excel spreadsheet. Please provide as much protocol and sample metadata as possible, such as the protocol version and contact information. Use the “notes” columns to provide additional information or context if a relevant column doesn’t already exist, rather than renaming or creating columns.</w:t>
      </w:r>
    </w:p>
    <w:p w14:paraId="3A9F2C6C" w14:textId="77777777" w:rsidR="0097352D" w:rsidRPr="00187E7F" w:rsidRDefault="0035444E" w:rsidP="00B05471">
      <w:pPr>
        <w:pStyle w:val="Compact"/>
        <w:numPr>
          <w:ilvl w:val="0"/>
          <w:numId w:val="11"/>
        </w:numPr>
        <w:spacing w:before="0" w:after="0" w:line="276" w:lineRule="auto"/>
        <w:rPr>
          <w:rFonts w:ascii="Arial" w:hAnsi="Arial" w:cs="Arial"/>
          <w:sz w:val="22"/>
          <w:szCs w:val="22"/>
        </w:rPr>
      </w:pPr>
      <w:r w:rsidRPr="00187E7F">
        <w:rPr>
          <w:rFonts w:ascii="Arial" w:hAnsi="Arial" w:cs="Arial"/>
          <w:sz w:val="22"/>
          <w:szCs w:val="22"/>
        </w:rPr>
        <w:t xml:space="preserve">Use our online submission portal to upload the Excel Spreadsheet: </w:t>
      </w:r>
      <w:hyperlink r:id="rId13">
        <w:r w:rsidRPr="00187E7F">
          <w:rPr>
            <w:rStyle w:val="Hyperlink"/>
            <w:rFonts w:ascii="Arial" w:hAnsi="Arial" w:cs="Arial"/>
            <w:sz w:val="22"/>
            <w:szCs w:val="22"/>
          </w:rPr>
          <w:t>https://marinegeo.github.io/data-submission</w:t>
        </w:r>
      </w:hyperlink>
    </w:p>
    <w:p w14:paraId="07780A2C" w14:textId="77777777" w:rsidR="0097352D" w:rsidRPr="00187E7F" w:rsidRDefault="0035444E" w:rsidP="00B05471">
      <w:pPr>
        <w:pStyle w:val="Compact"/>
        <w:numPr>
          <w:ilvl w:val="0"/>
          <w:numId w:val="11"/>
        </w:numPr>
        <w:spacing w:before="0" w:after="0" w:line="276" w:lineRule="auto"/>
        <w:rPr>
          <w:rFonts w:ascii="Arial" w:hAnsi="Arial" w:cs="Arial"/>
          <w:sz w:val="22"/>
          <w:szCs w:val="22"/>
        </w:rPr>
      </w:pPr>
      <w:r w:rsidRPr="00187E7F">
        <w:rPr>
          <w:rFonts w:ascii="Arial" w:hAnsi="Arial" w:cs="Arial"/>
          <w:sz w:val="22"/>
          <w:szCs w:val="22"/>
        </w:rPr>
        <w:t xml:space="preserve">Contact us if you have any questions: </w:t>
      </w:r>
      <w:hyperlink r:id="rId14">
        <w:r w:rsidRPr="00187E7F">
          <w:rPr>
            <w:rStyle w:val="Hyperlink"/>
            <w:rFonts w:ascii="Arial" w:hAnsi="Arial" w:cs="Arial"/>
            <w:sz w:val="22"/>
            <w:szCs w:val="22"/>
          </w:rPr>
          <w:t>marinegeo@si.edu</w:t>
        </w:r>
      </w:hyperlink>
    </w:p>
    <w:sectPr w:rsidR="0097352D" w:rsidRPr="00187E7F" w:rsidSect="003429D1">
      <w:headerReference w:type="default" r:id="rId15"/>
      <w:footerReference w:type="even" r:id="rId16"/>
      <w:footerReference w:type="default" r:id="rId17"/>
      <w:pgSz w:w="12240" w:h="15840"/>
      <w:pgMar w:top="1440" w:right="1440" w:bottom="1440" w:left="1440" w:header="43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8F3B4C" w14:textId="77777777" w:rsidR="00D91E8B" w:rsidRDefault="00D91E8B">
      <w:pPr>
        <w:spacing w:after="0"/>
      </w:pPr>
      <w:r>
        <w:separator/>
      </w:r>
    </w:p>
  </w:endnote>
  <w:endnote w:type="continuationSeparator" w:id="0">
    <w:p w14:paraId="7D39E1D2" w14:textId="77777777" w:rsidR="00D91E8B" w:rsidRDefault="00D91E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Light">
    <w:altName w:val="﷽﷽﷽﷽﷽﷽﷽﷽va Light"/>
    <w:panose1 w:val="02000403000000020004"/>
    <w:charset w:val="00"/>
    <w:family w:val="auto"/>
    <w:pitch w:val="variable"/>
    <w:sig w:usb0="A00002FF" w:usb1="5000205B" w:usb2="00000002" w:usb3="00000000" w:csb0="0000000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4008252"/>
      <w:docPartObj>
        <w:docPartGallery w:val="Page Numbers (Bottom of Page)"/>
        <w:docPartUnique/>
      </w:docPartObj>
    </w:sdtPr>
    <w:sdtEndPr>
      <w:rPr>
        <w:rStyle w:val="PageNumber"/>
      </w:rPr>
    </w:sdtEndPr>
    <w:sdtContent>
      <w:p w14:paraId="086A8054" w14:textId="6DCA644D" w:rsidR="00036E35" w:rsidRDefault="00036E35" w:rsidP="00F876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D2DFF7" w14:textId="77777777" w:rsidR="00036E35" w:rsidRDefault="00036E35" w:rsidP="00036E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0763884"/>
      <w:docPartObj>
        <w:docPartGallery w:val="Page Numbers (Bottom of Page)"/>
        <w:docPartUnique/>
      </w:docPartObj>
    </w:sdtPr>
    <w:sdtEndPr>
      <w:rPr>
        <w:rStyle w:val="PageNumber"/>
      </w:rPr>
    </w:sdtEndPr>
    <w:sdtContent>
      <w:p w14:paraId="09C1BA11" w14:textId="13DDA416" w:rsidR="00036E35" w:rsidRDefault="00036E35" w:rsidP="00F876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3149D8D9" w14:textId="77777777" w:rsidR="00036E35" w:rsidRDefault="00036E35" w:rsidP="00036E3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69B69D" w14:textId="77777777" w:rsidR="00D91E8B" w:rsidRDefault="00D91E8B">
      <w:r>
        <w:separator/>
      </w:r>
    </w:p>
  </w:footnote>
  <w:footnote w:type="continuationSeparator" w:id="0">
    <w:p w14:paraId="7DF06608" w14:textId="77777777" w:rsidR="00D91E8B" w:rsidRDefault="00D91E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8CD7F" w14:textId="13807E75" w:rsidR="003429D1" w:rsidRDefault="003429D1">
    <w:pPr>
      <w:pStyle w:val="Header"/>
    </w:pPr>
    <w:r>
      <w:rPr>
        <w:noProof/>
      </w:rPr>
      <w:drawing>
        <wp:inline distT="0" distB="0" distL="0" distR="0" wp14:anchorId="7D1CE422" wp14:editId="0344D34C">
          <wp:extent cx="1331650" cy="455549"/>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384788" cy="473727"/>
                  </a:xfrm>
                  <a:prstGeom prst="rect">
                    <a:avLst/>
                  </a:prstGeom>
                </pic:spPr>
              </pic:pic>
            </a:graphicData>
          </a:graphic>
        </wp:inline>
      </w:drawing>
    </w:r>
    <w:r>
      <w:tab/>
    </w:r>
    <w:r>
      <w:tab/>
    </w:r>
    <w:r w:rsidR="00C464C7" w:rsidRPr="00691881">
      <w:rPr>
        <w:rFonts w:ascii="Arial" w:hAnsi="Arial" w:cs="Arial"/>
        <w:sz w:val="22"/>
        <w:szCs w:val="22"/>
      </w:rPr>
      <w:t>Oyster Reef Area and Height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B0299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88473BB"/>
    <w:multiLevelType w:val="hybridMultilevel"/>
    <w:tmpl w:val="4D762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E3C6D"/>
    <w:multiLevelType w:val="hybridMultilevel"/>
    <w:tmpl w:val="CB2AA322"/>
    <w:lvl w:ilvl="0" w:tplc="AE081E46">
      <w:start w:val="1"/>
      <w:numFmt w:val="bullet"/>
      <w:lvlText w:val=""/>
      <w:lvlJc w:val="left"/>
      <w:pPr>
        <w:ind w:left="464" w:hanging="360"/>
      </w:pPr>
      <w:rPr>
        <w:rFonts w:ascii="Wingdings" w:hAnsi="Wingdings" w:hint="default"/>
      </w:rPr>
    </w:lvl>
    <w:lvl w:ilvl="1" w:tplc="04090003" w:tentative="1">
      <w:start w:val="1"/>
      <w:numFmt w:val="bullet"/>
      <w:lvlText w:val="o"/>
      <w:lvlJc w:val="left"/>
      <w:pPr>
        <w:ind w:left="1184" w:hanging="360"/>
      </w:pPr>
      <w:rPr>
        <w:rFonts w:ascii="Courier New" w:hAnsi="Courier New" w:cs="Courier New"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cs="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cs="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3" w15:restartNumberingAfterBreak="0">
    <w:nsid w:val="170CD2DE"/>
    <w:multiLevelType w:val="multilevel"/>
    <w:tmpl w:val="2EF037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17833D8D"/>
    <w:multiLevelType w:val="hybridMultilevel"/>
    <w:tmpl w:val="2AB6D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C3D3E"/>
    <w:multiLevelType w:val="hybridMultilevel"/>
    <w:tmpl w:val="4C6AE1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C807FF"/>
    <w:multiLevelType w:val="hybridMultilevel"/>
    <w:tmpl w:val="E256AE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71630E"/>
    <w:multiLevelType w:val="hybridMultilevel"/>
    <w:tmpl w:val="D0CCC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1AE401"/>
    <w:multiLevelType w:val="multilevel"/>
    <w:tmpl w:val="3A88B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 w15:restartNumberingAfterBreak="0">
    <w:nsid w:val="2EB141F2"/>
    <w:multiLevelType w:val="hybridMultilevel"/>
    <w:tmpl w:val="306E6D36"/>
    <w:lvl w:ilvl="0" w:tplc="42564944">
      <w:start w:val="1"/>
      <w:numFmt w:val="decimal"/>
      <w:lvlText w:val="%1."/>
      <w:lvlJc w:val="left"/>
    </w:lvl>
    <w:lvl w:ilvl="1" w:tplc="27789278">
      <w:numFmt w:val="decimal"/>
      <w:lvlText w:val=""/>
      <w:lvlJc w:val="left"/>
    </w:lvl>
    <w:lvl w:ilvl="2" w:tplc="7D0CC124">
      <w:numFmt w:val="decimal"/>
      <w:lvlText w:val=""/>
      <w:lvlJc w:val="left"/>
    </w:lvl>
    <w:lvl w:ilvl="3" w:tplc="207A6D20">
      <w:numFmt w:val="decimal"/>
      <w:lvlText w:val=""/>
      <w:lvlJc w:val="left"/>
    </w:lvl>
    <w:lvl w:ilvl="4" w:tplc="F53CA04C">
      <w:numFmt w:val="decimal"/>
      <w:lvlText w:val=""/>
      <w:lvlJc w:val="left"/>
    </w:lvl>
    <w:lvl w:ilvl="5" w:tplc="ECCE40A4">
      <w:numFmt w:val="decimal"/>
      <w:lvlText w:val=""/>
      <w:lvlJc w:val="left"/>
    </w:lvl>
    <w:lvl w:ilvl="6" w:tplc="4A2AC3B8">
      <w:numFmt w:val="decimal"/>
      <w:lvlText w:val=""/>
      <w:lvlJc w:val="left"/>
    </w:lvl>
    <w:lvl w:ilvl="7" w:tplc="1924DD12">
      <w:numFmt w:val="decimal"/>
      <w:lvlText w:val=""/>
      <w:lvlJc w:val="left"/>
    </w:lvl>
    <w:lvl w:ilvl="8" w:tplc="A3C2E742">
      <w:numFmt w:val="decimal"/>
      <w:lvlText w:val=""/>
      <w:lvlJc w:val="left"/>
    </w:lvl>
  </w:abstractNum>
  <w:abstractNum w:abstractNumId="10" w15:restartNumberingAfterBreak="0">
    <w:nsid w:val="30416578"/>
    <w:multiLevelType w:val="hybridMultilevel"/>
    <w:tmpl w:val="D42C2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F82FD1"/>
    <w:multiLevelType w:val="hybridMultilevel"/>
    <w:tmpl w:val="3EF6C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7D1132"/>
    <w:multiLevelType w:val="hybridMultilevel"/>
    <w:tmpl w:val="C0CE1A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6E87CCD"/>
    <w:multiLevelType w:val="hybridMultilevel"/>
    <w:tmpl w:val="427AAE50"/>
    <w:lvl w:ilvl="0" w:tplc="E0EE8D80">
      <w:start w:val="1"/>
      <w:numFmt w:val="decimal"/>
      <w:lvlText w:val="%1."/>
      <w:lvlJc w:val="left"/>
    </w:lvl>
    <w:lvl w:ilvl="1" w:tplc="EA3A38C4">
      <w:numFmt w:val="decimal"/>
      <w:lvlText w:val=""/>
      <w:lvlJc w:val="left"/>
    </w:lvl>
    <w:lvl w:ilvl="2" w:tplc="1474E90A">
      <w:numFmt w:val="decimal"/>
      <w:lvlText w:val=""/>
      <w:lvlJc w:val="left"/>
    </w:lvl>
    <w:lvl w:ilvl="3" w:tplc="C33EDA88">
      <w:numFmt w:val="decimal"/>
      <w:lvlText w:val=""/>
      <w:lvlJc w:val="left"/>
    </w:lvl>
    <w:lvl w:ilvl="4" w:tplc="51FA67D0">
      <w:numFmt w:val="decimal"/>
      <w:lvlText w:val=""/>
      <w:lvlJc w:val="left"/>
    </w:lvl>
    <w:lvl w:ilvl="5" w:tplc="1D2C874C">
      <w:numFmt w:val="decimal"/>
      <w:lvlText w:val=""/>
      <w:lvlJc w:val="left"/>
    </w:lvl>
    <w:lvl w:ilvl="6" w:tplc="DFE6F6CA">
      <w:numFmt w:val="decimal"/>
      <w:lvlText w:val=""/>
      <w:lvlJc w:val="left"/>
    </w:lvl>
    <w:lvl w:ilvl="7" w:tplc="3AE25900">
      <w:numFmt w:val="decimal"/>
      <w:lvlText w:val=""/>
      <w:lvlJc w:val="left"/>
    </w:lvl>
    <w:lvl w:ilvl="8" w:tplc="B0727CD0">
      <w:numFmt w:val="decimal"/>
      <w:lvlText w:val=""/>
      <w:lvlJc w:val="left"/>
    </w:lvl>
  </w:abstractNum>
  <w:abstractNum w:abstractNumId="14" w15:restartNumberingAfterBreak="0">
    <w:nsid w:val="46EC7E00"/>
    <w:multiLevelType w:val="hybridMultilevel"/>
    <w:tmpl w:val="3386F5EC"/>
    <w:lvl w:ilvl="0" w:tplc="04090001">
      <w:start w:val="1"/>
      <w:numFmt w:val="bullet"/>
      <w:lvlText w:val=""/>
      <w:lvlJc w:val="left"/>
      <w:pPr>
        <w:ind w:left="464" w:hanging="360"/>
      </w:pPr>
      <w:rPr>
        <w:rFonts w:ascii="Symbol" w:hAnsi="Symbol" w:hint="default"/>
      </w:rPr>
    </w:lvl>
    <w:lvl w:ilvl="1" w:tplc="04090003" w:tentative="1">
      <w:start w:val="1"/>
      <w:numFmt w:val="bullet"/>
      <w:lvlText w:val="o"/>
      <w:lvlJc w:val="left"/>
      <w:pPr>
        <w:ind w:left="1184" w:hanging="360"/>
      </w:pPr>
      <w:rPr>
        <w:rFonts w:ascii="Courier New" w:hAnsi="Courier New" w:cs="Courier New"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cs="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cs="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15" w15:restartNumberingAfterBreak="0">
    <w:nsid w:val="47A54CFB"/>
    <w:multiLevelType w:val="hybridMultilevel"/>
    <w:tmpl w:val="7BF29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D32454A"/>
    <w:multiLevelType w:val="hybridMultilevel"/>
    <w:tmpl w:val="EB8CE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D3D6D9A"/>
    <w:multiLevelType w:val="hybridMultilevel"/>
    <w:tmpl w:val="F4C0FB4E"/>
    <w:lvl w:ilvl="0" w:tplc="AE081E4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1F14B3F"/>
    <w:multiLevelType w:val="hybridMultilevel"/>
    <w:tmpl w:val="C952C164"/>
    <w:lvl w:ilvl="0" w:tplc="AE081E4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A1D4D03"/>
    <w:multiLevelType w:val="hybridMultilevel"/>
    <w:tmpl w:val="7FB6F2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B633703"/>
    <w:multiLevelType w:val="hybridMultilevel"/>
    <w:tmpl w:val="6A445006"/>
    <w:lvl w:ilvl="0" w:tplc="AE081E4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5558EC"/>
    <w:multiLevelType w:val="hybridMultilevel"/>
    <w:tmpl w:val="F2C40CDC"/>
    <w:lvl w:ilvl="0" w:tplc="BD4814BA">
      <w:start w:val="1"/>
      <w:numFmt w:val="bullet"/>
      <w:lvlText w:val="•"/>
      <w:lvlJc w:val="left"/>
    </w:lvl>
    <w:lvl w:ilvl="1" w:tplc="8E9A2D30">
      <w:numFmt w:val="decimal"/>
      <w:lvlText w:val=""/>
      <w:lvlJc w:val="left"/>
    </w:lvl>
    <w:lvl w:ilvl="2" w:tplc="FAC649A0">
      <w:numFmt w:val="decimal"/>
      <w:lvlText w:val=""/>
      <w:lvlJc w:val="left"/>
    </w:lvl>
    <w:lvl w:ilvl="3" w:tplc="FC749966">
      <w:numFmt w:val="decimal"/>
      <w:lvlText w:val=""/>
      <w:lvlJc w:val="left"/>
    </w:lvl>
    <w:lvl w:ilvl="4" w:tplc="66DA570A">
      <w:numFmt w:val="decimal"/>
      <w:lvlText w:val=""/>
      <w:lvlJc w:val="left"/>
    </w:lvl>
    <w:lvl w:ilvl="5" w:tplc="A68CE3E2">
      <w:numFmt w:val="decimal"/>
      <w:lvlText w:val=""/>
      <w:lvlJc w:val="left"/>
    </w:lvl>
    <w:lvl w:ilvl="6" w:tplc="EBDAD286">
      <w:numFmt w:val="decimal"/>
      <w:lvlText w:val=""/>
      <w:lvlJc w:val="left"/>
    </w:lvl>
    <w:lvl w:ilvl="7" w:tplc="E438FE08">
      <w:numFmt w:val="decimal"/>
      <w:lvlText w:val=""/>
      <w:lvlJc w:val="left"/>
    </w:lvl>
    <w:lvl w:ilvl="8" w:tplc="1F3228E2">
      <w:numFmt w:val="decimal"/>
      <w:lvlText w:val=""/>
      <w:lvlJc w:val="left"/>
    </w:lvl>
  </w:abstractNum>
  <w:abstractNum w:abstractNumId="22" w15:restartNumberingAfterBreak="0">
    <w:nsid w:val="770F5E32"/>
    <w:multiLevelType w:val="hybridMultilevel"/>
    <w:tmpl w:val="C8C826BA"/>
    <w:lvl w:ilvl="0" w:tplc="AE081E4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CEF1FA0"/>
    <w:multiLevelType w:val="hybridMultilevel"/>
    <w:tmpl w:val="0CC065BC"/>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num w:numId="1">
    <w:abstractNumId w:val="3"/>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7"/>
  </w:num>
  <w:num w:numId="6">
    <w:abstractNumId w:val="15"/>
  </w:num>
  <w:num w:numId="7">
    <w:abstractNumId w:val="4"/>
  </w:num>
  <w:num w:numId="8">
    <w:abstractNumId w:val="18"/>
  </w:num>
  <w:num w:numId="9">
    <w:abstractNumId w:val="19"/>
  </w:num>
  <w:num w:numId="10">
    <w:abstractNumId w:val="23"/>
  </w:num>
  <w:num w:numId="11">
    <w:abstractNumId w:val="5"/>
  </w:num>
  <w:num w:numId="12">
    <w:abstractNumId w:val="21"/>
  </w:num>
  <w:num w:numId="13">
    <w:abstractNumId w:val="22"/>
  </w:num>
  <w:num w:numId="14">
    <w:abstractNumId w:val="2"/>
  </w:num>
  <w:num w:numId="15">
    <w:abstractNumId w:val="14"/>
  </w:num>
  <w:num w:numId="16">
    <w:abstractNumId w:val="16"/>
  </w:num>
  <w:num w:numId="17">
    <w:abstractNumId w:val="17"/>
  </w:num>
  <w:num w:numId="18">
    <w:abstractNumId w:val="13"/>
  </w:num>
  <w:num w:numId="19">
    <w:abstractNumId w:val="9"/>
  </w:num>
  <w:num w:numId="20">
    <w:abstractNumId w:val="1"/>
  </w:num>
  <w:num w:numId="21">
    <w:abstractNumId w:val="11"/>
  </w:num>
  <w:num w:numId="22">
    <w:abstractNumId w:val="6"/>
  </w:num>
  <w:num w:numId="23">
    <w:abstractNumId w:val="10"/>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20F6"/>
    <w:rsid w:val="0002030E"/>
    <w:rsid w:val="00036E35"/>
    <w:rsid w:val="000A4D09"/>
    <w:rsid w:val="000E657E"/>
    <w:rsid w:val="0013479D"/>
    <w:rsid w:val="001444DE"/>
    <w:rsid w:val="00187E7F"/>
    <w:rsid w:val="001A2D85"/>
    <w:rsid w:val="0029784C"/>
    <w:rsid w:val="00312015"/>
    <w:rsid w:val="00315C53"/>
    <w:rsid w:val="00321D5F"/>
    <w:rsid w:val="00326CE5"/>
    <w:rsid w:val="003429D1"/>
    <w:rsid w:val="0035444E"/>
    <w:rsid w:val="003D575E"/>
    <w:rsid w:val="004E29B3"/>
    <w:rsid w:val="00590D07"/>
    <w:rsid w:val="00627993"/>
    <w:rsid w:val="0064523F"/>
    <w:rsid w:val="00677BA5"/>
    <w:rsid w:val="00691881"/>
    <w:rsid w:val="00697C01"/>
    <w:rsid w:val="006A7042"/>
    <w:rsid w:val="006E6934"/>
    <w:rsid w:val="0072534C"/>
    <w:rsid w:val="00784D58"/>
    <w:rsid w:val="007E0692"/>
    <w:rsid w:val="008C68DE"/>
    <w:rsid w:val="008D6863"/>
    <w:rsid w:val="008F1101"/>
    <w:rsid w:val="00900D52"/>
    <w:rsid w:val="00931DA1"/>
    <w:rsid w:val="0097352D"/>
    <w:rsid w:val="00987523"/>
    <w:rsid w:val="00991B1C"/>
    <w:rsid w:val="00A374FC"/>
    <w:rsid w:val="00A76061"/>
    <w:rsid w:val="00B05471"/>
    <w:rsid w:val="00B238F5"/>
    <w:rsid w:val="00B42B99"/>
    <w:rsid w:val="00B86B75"/>
    <w:rsid w:val="00BC48D5"/>
    <w:rsid w:val="00C36279"/>
    <w:rsid w:val="00C464C7"/>
    <w:rsid w:val="00C84E33"/>
    <w:rsid w:val="00D91E8B"/>
    <w:rsid w:val="00DC543F"/>
    <w:rsid w:val="00DF4429"/>
    <w:rsid w:val="00E210B0"/>
    <w:rsid w:val="00E315A3"/>
    <w:rsid w:val="00E42643"/>
    <w:rsid w:val="00E8602A"/>
    <w:rsid w:val="00ED5E28"/>
    <w:rsid w:val="00EE12A1"/>
    <w:rsid w:val="00EE62FF"/>
    <w:rsid w:val="00F74E73"/>
    <w:rsid w:val="00F839B1"/>
    <w:rsid w:val="00FA50C7"/>
    <w:rsid w:val="00FD6B38"/>
    <w:rsid w:val="00FE1C6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1784A"/>
  <w15:docId w15:val="{02F8BC22-D075-E849-955F-7A31007F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8F1101"/>
    <w:pPr>
      <w:spacing w:after="0" w:line="276" w:lineRule="auto"/>
      <w:ind w:left="720"/>
      <w:contextualSpacing/>
    </w:pPr>
    <w:rPr>
      <w:rFonts w:ascii="Helvetica Neue Light" w:hAnsi="Helvetica Neue Light" w:cs="Times New Roman"/>
      <w:sz w:val="22"/>
      <w:szCs w:val="22"/>
    </w:rPr>
  </w:style>
  <w:style w:type="paragraph" w:styleId="Header">
    <w:name w:val="header"/>
    <w:basedOn w:val="Normal"/>
    <w:link w:val="HeaderChar"/>
    <w:unhideWhenUsed/>
    <w:rsid w:val="003429D1"/>
    <w:pPr>
      <w:tabs>
        <w:tab w:val="center" w:pos="4680"/>
        <w:tab w:val="right" w:pos="9360"/>
      </w:tabs>
      <w:spacing w:after="0"/>
    </w:pPr>
  </w:style>
  <w:style w:type="character" w:customStyle="1" w:styleId="HeaderChar">
    <w:name w:val="Header Char"/>
    <w:basedOn w:val="DefaultParagraphFont"/>
    <w:link w:val="Header"/>
    <w:rsid w:val="003429D1"/>
  </w:style>
  <w:style w:type="paragraph" w:styleId="Footer">
    <w:name w:val="footer"/>
    <w:basedOn w:val="Normal"/>
    <w:link w:val="FooterChar"/>
    <w:unhideWhenUsed/>
    <w:rsid w:val="003429D1"/>
    <w:pPr>
      <w:tabs>
        <w:tab w:val="center" w:pos="4680"/>
        <w:tab w:val="right" w:pos="9360"/>
      </w:tabs>
      <w:spacing w:after="0"/>
    </w:pPr>
  </w:style>
  <w:style w:type="character" w:customStyle="1" w:styleId="FooterChar">
    <w:name w:val="Footer Char"/>
    <w:basedOn w:val="DefaultParagraphFont"/>
    <w:link w:val="Footer"/>
    <w:rsid w:val="003429D1"/>
  </w:style>
  <w:style w:type="paragraph" w:styleId="BalloonText">
    <w:name w:val="Balloon Text"/>
    <w:basedOn w:val="Normal"/>
    <w:link w:val="BalloonTextChar"/>
    <w:semiHidden/>
    <w:unhideWhenUsed/>
    <w:rsid w:val="00036E35"/>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036E35"/>
    <w:rPr>
      <w:rFonts w:ascii="Times New Roman" w:hAnsi="Times New Roman" w:cs="Times New Roman"/>
      <w:sz w:val="18"/>
      <w:szCs w:val="18"/>
    </w:rPr>
  </w:style>
  <w:style w:type="character" w:styleId="PageNumber">
    <w:name w:val="page number"/>
    <w:basedOn w:val="DefaultParagraphFont"/>
    <w:semiHidden/>
    <w:unhideWhenUsed/>
    <w:rsid w:val="00036E35"/>
  </w:style>
  <w:style w:type="character" w:styleId="FollowedHyperlink">
    <w:name w:val="FollowedHyperlink"/>
    <w:basedOn w:val="DefaultParagraphFont"/>
    <w:semiHidden/>
    <w:unhideWhenUsed/>
    <w:rsid w:val="0069188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marinegeo.github.io/data-submissi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marinegeo@si.ed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mailto:marinegeo@si.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1336</TotalTime>
  <Pages>5</Pages>
  <Words>1001</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Protocol: MarineGEO Protocol</vt:lpstr>
    </vt:vector>
  </TitlesOfParts>
  <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MarineGEO Protocol</dc:title>
  <dc:creator>Jaxine Wolfe</dc:creator>
  <cp:keywords/>
  <cp:lastModifiedBy>Jaxine Wolfe</cp:lastModifiedBy>
  <cp:revision>22</cp:revision>
  <dcterms:created xsi:type="dcterms:W3CDTF">2020-12-03T21:10:00Z</dcterms:created>
  <dcterms:modified xsi:type="dcterms:W3CDTF">2021-04-01T13:47:00Z</dcterms:modified>
</cp:coreProperties>
</file>